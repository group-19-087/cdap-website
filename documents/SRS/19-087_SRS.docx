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3A526" w14:textId="77777777" w:rsidR="00EF5498" w:rsidRPr="001B17B6" w:rsidRDefault="00EF5498" w:rsidP="00074F64">
      <w:pPr>
        <w:spacing w:line="360" w:lineRule="auto"/>
        <w:jc w:val="center"/>
        <w:rPr>
          <w:b/>
          <w:bCs/>
          <w:sz w:val="32"/>
          <w:szCs w:val="32"/>
        </w:rPr>
      </w:pPr>
      <w:r w:rsidRPr="3E7C868B">
        <w:rPr>
          <w:b/>
          <w:bCs/>
          <w:sz w:val="32"/>
          <w:szCs w:val="32"/>
        </w:rPr>
        <w:t>PLATFORM FOR IMPROVING SEARCHABILITY AND INTERACTIVITY OF RECORDED LECTURES</w:t>
      </w:r>
    </w:p>
    <w:p w14:paraId="2E4390CD" w14:textId="77777777" w:rsidR="00EF5498" w:rsidRPr="00F13674" w:rsidRDefault="00EF5498" w:rsidP="00074F64">
      <w:pPr>
        <w:spacing w:line="360" w:lineRule="auto"/>
        <w:jc w:val="center"/>
        <w:rPr>
          <w:b/>
          <w:bCs/>
          <w:sz w:val="32"/>
          <w:szCs w:val="32"/>
        </w:rPr>
      </w:pPr>
    </w:p>
    <w:p w14:paraId="7116D4D2" w14:textId="77777777" w:rsidR="00EF5498" w:rsidRPr="003F69BD" w:rsidRDefault="00EF5498" w:rsidP="00074F64">
      <w:pPr>
        <w:spacing w:line="360" w:lineRule="auto"/>
        <w:jc w:val="center"/>
        <w:rPr>
          <w:sz w:val="28"/>
          <w:szCs w:val="28"/>
        </w:rPr>
      </w:pPr>
      <w:r>
        <w:rPr>
          <w:sz w:val="28"/>
          <w:szCs w:val="28"/>
        </w:rPr>
        <w:t>Project ID: 19-087</w:t>
      </w:r>
    </w:p>
    <w:p w14:paraId="13EF8004" w14:textId="77777777" w:rsidR="00EF5498" w:rsidRPr="00956FD4" w:rsidRDefault="00EF5498" w:rsidP="00074F64">
      <w:pPr>
        <w:spacing w:line="360" w:lineRule="auto"/>
        <w:jc w:val="center"/>
      </w:pPr>
    </w:p>
    <w:p w14:paraId="660ED984" w14:textId="77777777" w:rsidR="00EF5498" w:rsidRPr="001A713F" w:rsidRDefault="00EF5498" w:rsidP="00074F64">
      <w:pPr>
        <w:spacing w:line="360" w:lineRule="auto"/>
        <w:jc w:val="center"/>
        <w:rPr>
          <w:sz w:val="28"/>
          <w:szCs w:val="28"/>
        </w:rPr>
      </w:pPr>
      <w:r>
        <w:rPr>
          <w:sz w:val="28"/>
          <w:szCs w:val="28"/>
        </w:rPr>
        <w:t>Software Requirement Specification</w:t>
      </w:r>
    </w:p>
    <w:p w14:paraId="62BB8267" w14:textId="77777777" w:rsidR="00EF5498" w:rsidRPr="00956FD4" w:rsidRDefault="00EF5498" w:rsidP="00074F64">
      <w:pPr>
        <w:spacing w:line="360" w:lineRule="auto"/>
        <w:ind w:left="1080" w:hanging="1080"/>
        <w:jc w:val="center"/>
        <w:rPr>
          <w:sz w:val="32"/>
          <w:szCs w:val="32"/>
        </w:rPr>
      </w:pPr>
    </w:p>
    <w:p w14:paraId="4E86A75F" w14:textId="77777777" w:rsidR="00EF5498" w:rsidRPr="00383A51" w:rsidRDefault="00EF5498" w:rsidP="00074F64">
      <w:pPr>
        <w:spacing w:line="360" w:lineRule="auto"/>
        <w:jc w:val="center"/>
        <w:rPr>
          <w:sz w:val="16"/>
          <w:szCs w:val="16"/>
        </w:rPr>
      </w:pPr>
      <w:r>
        <w:rPr>
          <w:sz w:val="28"/>
          <w:szCs w:val="28"/>
        </w:rPr>
        <w:t>Karunaratne D. C.</w:t>
      </w:r>
    </w:p>
    <w:p w14:paraId="1ECFCE51" w14:textId="77777777" w:rsidR="00EF5498" w:rsidRDefault="00EF5498" w:rsidP="00074F64">
      <w:pPr>
        <w:spacing w:line="360" w:lineRule="auto"/>
        <w:jc w:val="center"/>
        <w:rPr>
          <w:sz w:val="28"/>
          <w:szCs w:val="28"/>
        </w:rPr>
      </w:pPr>
      <w:r w:rsidRPr="00E524EB">
        <w:rPr>
          <w:noProof/>
          <w:sz w:val="28"/>
          <w:szCs w:val="28"/>
        </w:rPr>
        <mc:AlternateContent>
          <mc:Choice Requires="wps">
            <w:drawing>
              <wp:anchor distT="0" distB="0" distL="114300" distR="114300" simplePos="0" relativeHeight="251658246" behindDoc="0" locked="0" layoutInCell="1" allowOverlap="1" wp14:anchorId="11E1DE7E" wp14:editId="21214D02">
                <wp:simplePos x="0" y="0"/>
                <wp:positionH relativeFrom="column">
                  <wp:posOffset>-685800</wp:posOffset>
                </wp:positionH>
                <wp:positionV relativeFrom="paragraph">
                  <wp:posOffset>8335010</wp:posOffset>
                </wp:positionV>
                <wp:extent cx="571500" cy="228600"/>
                <wp:effectExtent l="0" t="0"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A2473" w14:textId="77777777" w:rsidR="00EF5498" w:rsidRPr="00BB1128" w:rsidRDefault="00EF5498" w:rsidP="00EF5498">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1EF1B41A">
              <v:shapetype id="_x0000_t202" coordsize="21600,21600" o:spt="202" path="m,l,21600r21600,l21600,xe" w14:anchorId="11E1DE7E">
                <v:stroke joinstyle="miter"/>
                <v:path gradientshapeok="t" o:connecttype="rect"/>
              </v:shapetype>
              <v:shape id="Text Box 25" style="position:absolute;left:0;text-align:left;margin-left:-54pt;margin-top:656.3pt;width:45pt;height:1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">
                <v:textbox>
                  <w:txbxContent>
                    <w:p w:rsidRPr="00BB1128" w:rsidR="00EF5498" w:rsidP="00EF5498" w:rsidRDefault="00EF5498" w14:paraId="18452970" w14:textId="77777777">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v:textbox>
              </v:shape>
            </w:pict>
          </mc:Fallback>
        </mc:AlternateContent>
      </w:r>
      <w:r w:rsidRPr="00E524EB">
        <w:rPr>
          <w:noProof/>
          <w:sz w:val="28"/>
          <w:szCs w:val="28"/>
        </w:rPr>
        <mc:AlternateContent>
          <mc:Choice Requires="wps">
            <w:drawing>
              <wp:anchor distT="0" distB="0" distL="114300" distR="114300" simplePos="0" relativeHeight="251658244" behindDoc="0" locked="0" layoutInCell="1" allowOverlap="1" wp14:anchorId="15941946" wp14:editId="6D9A5A35">
                <wp:simplePos x="0" y="0"/>
                <wp:positionH relativeFrom="column">
                  <wp:posOffset>-800100</wp:posOffset>
                </wp:positionH>
                <wp:positionV relativeFrom="paragraph">
                  <wp:posOffset>8220710</wp:posOffset>
                </wp:positionV>
                <wp:extent cx="685800" cy="0"/>
                <wp:effectExtent l="19050" t="53340" r="19050" b="6096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27507C7D">
              <v:line id="Straight Connector 24"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63pt,647.3pt" to="-9pt,647.3pt" w14:anchorId="54B03B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1w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8247" behindDoc="0" locked="0" layoutInCell="1" allowOverlap="1" wp14:anchorId="5583A3E8" wp14:editId="3633D07A">
                <wp:simplePos x="0" y="0"/>
                <wp:positionH relativeFrom="column">
                  <wp:posOffset>-114300</wp:posOffset>
                </wp:positionH>
                <wp:positionV relativeFrom="paragraph">
                  <wp:posOffset>8335010</wp:posOffset>
                </wp:positionV>
                <wp:extent cx="571500" cy="228600"/>
                <wp:effectExtent l="0" t="0" r="0"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F84E" w14:textId="77777777" w:rsidR="00EF5498" w:rsidRPr="00640C29" w:rsidRDefault="00EF5498" w:rsidP="00EF5498">
                            <w:pPr>
                              <w:rPr>
                                <w:rFonts w:ascii="Verdana" w:hAnsi="Verdana"/>
                                <w:sz w:val="16"/>
                                <w:szCs w:val="16"/>
                              </w:rPr>
                            </w:pPr>
                            <w:r>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67018530">
              <v:shape id="Text Box 23" style="position:absolute;left:0;text-align:left;margin-left:-9pt;margin-top:656.3pt;width:45pt;height:1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Lwtg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" w14:anchorId="5583A3E8">
                <v:textbox>
                  <w:txbxContent>
                    <w:p w:rsidRPr="00640C29" w:rsidR="00EF5498" w:rsidP="00EF5498" w:rsidRDefault="00EF5498" w14:paraId="7550E9A2" w14:textId="77777777">
                      <w:pPr>
                        <w:rPr>
                          <w:rFonts w:ascii="Verdana" w:hAnsi="Verdana"/>
                          <w:sz w:val="16"/>
                          <w:szCs w:val="16"/>
                        </w:rPr>
                      </w:pPr>
                      <w:r>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58245" behindDoc="0" locked="0" layoutInCell="1" allowOverlap="1" wp14:anchorId="7CD19FF3" wp14:editId="10F21FFF">
                <wp:simplePos x="0" y="0"/>
                <wp:positionH relativeFrom="column">
                  <wp:posOffset>-123825</wp:posOffset>
                </wp:positionH>
                <wp:positionV relativeFrom="paragraph">
                  <wp:posOffset>8258810</wp:posOffset>
                </wp:positionV>
                <wp:extent cx="0" cy="457200"/>
                <wp:effectExtent l="57150" t="15240" r="57150" b="2286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506DD0E6">
              <v:line id="Straight Connector 22"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75pt,650.3pt" to="-9.75pt,686.3pt" w14:anchorId="0BE84E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8242" behindDoc="0" locked="0" layoutInCell="1" allowOverlap="1" wp14:anchorId="33C230B6" wp14:editId="3BD37D00">
                <wp:simplePos x="0" y="0"/>
                <wp:positionH relativeFrom="column">
                  <wp:posOffset>5257800</wp:posOffset>
                </wp:positionH>
                <wp:positionV relativeFrom="paragraph">
                  <wp:posOffset>8220710</wp:posOffset>
                </wp:positionV>
                <wp:extent cx="571500" cy="22860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4FE22" w14:textId="77777777" w:rsidR="00EF5498" w:rsidRPr="00BB1128" w:rsidRDefault="00EF5498" w:rsidP="00EF5498">
                            <w:pPr>
                              <w:jc w:val="right"/>
                              <w:rPr>
                                <w:rFonts w:ascii="Verdana" w:hAnsi="Verdana"/>
                                <w:sz w:val="16"/>
                                <w:szCs w:val="16"/>
                              </w:rPr>
                            </w:pPr>
                            <w:r w:rsidRPr="00BB1128">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2BEE0081">
              <v:shape id="Text Box 21" style="position:absolute;left:0;text-align:left;margin-left:414pt;margin-top:647.3pt;width:45pt;height:1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IJ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" w14:anchorId="33C230B6">
                <v:textbox>
                  <w:txbxContent>
                    <w:p w:rsidRPr="00BB1128" w:rsidR="00EF5498" w:rsidP="00EF5498" w:rsidRDefault="00EF5498" w14:paraId="5C9AE881" w14:textId="77777777">
                      <w:pPr>
                        <w:jc w:val="right"/>
                        <w:rPr>
                          <w:rFonts w:ascii="Verdana" w:hAnsi="Verdana"/>
                          <w:sz w:val="16"/>
                          <w:szCs w:val="16"/>
                        </w:rPr>
                      </w:pPr>
                      <w:r w:rsidRPr="00BB1128">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58241" behindDoc="0" locked="0" layoutInCell="1" allowOverlap="1" wp14:anchorId="3B6F3C65" wp14:editId="356CCEE6">
                <wp:simplePos x="0" y="0"/>
                <wp:positionH relativeFrom="column">
                  <wp:posOffset>5829300</wp:posOffset>
                </wp:positionH>
                <wp:positionV relativeFrom="paragraph">
                  <wp:posOffset>8106410</wp:posOffset>
                </wp:positionV>
                <wp:extent cx="0" cy="457200"/>
                <wp:effectExtent l="57150" t="15240" r="57150" b="2286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47D6227D">
              <v:line id="Straight Connector 20"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pt,638.3pt" to="459pt,674.3pt" w14:anchorId="75CA77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8243" behindDoc="0" locked="0" layoutInCell="1" allowOverlap="1" wp14:anchorId="2A4A3016" wp14:editId="7B23905C">
                <wp:simplePos x="0" y="0"/>
                <wp:positionH relativeFrom="column">
                  <wp:posOffset>5838825</wp:posOffset>
                </wp:positionH>
                <wp:positionV relativeFrom="paragraph">
                  <wp:posOffset>8106410</wp:posOffset>
                </wp:positionV>
                <wp:extent cx="571500" cy="22860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14CEB" w14:textId="77777777" w:rsidR="00EF5498" w:rsidRPr="00640C29" w:rsidRDefault="00EF5498" w:rsidP="00EF5498">
                            <w:pPr>
                              <w:rPr>
                                <w:rFonts w:ascii="Verdana" w:hAnsi="Verdana"/>
                                <w:sz w:val="16"/>
                                <w:szCs w:val="16"/>
                              </w:rPr>
                            </w:pPr>
                            <w:r>
                              <w:rPr>
                                <w:rFonts w:ascii="Verdana" w:hAnsi="Verdana"/>
                                <w:sz w:val="16"/>
                                <w:szCs w:val="16"/>
                              </w:rPr>
                              <w:t>25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0DD5885D">
              <v:shape id="Text Box 19" style="position:absolute;left:0;text-align:left;margin-left:459.75pt;margin-top:638.3pt;width:45pt;height:1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bUtg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" w14:anchorId="2A4A3016">
                <v:textbox>
                  <w:txbxContent>
                    <w:p w:rsidRPr="00640C29" w:rsidR="00EF5498" w:rsidP="00EF5498" w:rsidRDefault="00EF5498" w14:paraId="68CB8A44" w14:textId="77777777">
                      <w:pPr>
                        <w:rPr>
                          <w:rFonts w:ascii="Verdana" w:hAnsi="Verdana"/>
                          <w:sz w:val="16"/>
                          <w:szCs w:val="16"/>
                        </w:rPr>
                      </w:pPr>
                      <w:r>
                        <w:rPr>
                          <w:rFonts w:ascii="Verdana" w:hAnsi="Verdana"/>
                          <w:sz w:val="16"/>
                          <w:szCs w:val="16"/>
                        </w:rPr>
                        <w:t>25 mm</w:t>
                      </w:r>
                    </w:p>
                  </w:txbxContent>
                </v:textbox>
              </v:shape>
            </w:pict>
          </mc:Fallback>
        </mc:AlternateContent>
      </w:r>
      <w:r w:rsidRPr="00E524EB">
        <w:rPr>
          <w:noProof/>
          <w:sz w:val="28"/>
          <w:szCs w:val="28"/>
        </w:rPr>
        <mc:AlternateContent>
          <mc:Choice Requires="wps">
            <w:drawing>
              <wp:anchor distT="0" distB="0" distL="114300" distR="114300" simplePos="0" relativeHeight="251658240" behindDoc="0" locked="0" layoutInCell="1" allowOverlap="1" wp14:anchorId="1E66077E" wp14:editId="4B3A402B">
                <wp:simplePos x="0" y="0"/>
                <wp:positionH relativeFrom="column">
                  <wp:posOffset>5838825</wp:posOffset>
                </wp:positionH>
                <wp:positionV relativeFrom="paragraph">
                  <wp:posOffset>8106410</wp:posOffset>
                </wp:positionV>
                <wp:extent cx="685800" cy="0"/>
                <wp:effectExtent l="19050" t="53340" r="19050" b="6096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09E3CBEE">
              <v:line id="Straight Connector 18"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75pt,638.3pt" to="513.75pt,638.3pt" w14:anchorId="7B39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Ba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">
                <v:stroke startarrow="block" endarrow="block"/>
              </v:line>
            </w:pict>
          </mc:Fallback>
        </mc:AlternateContent>
      </w:r>
      <w:r>
        <w:rPr>
          <w:sz w:val="28"/>
          <w:szCs w:val="28"/>
        </w:rPr>
        <w:t>Fernando S. S. M. S.</w:t>
      </w:r>
    </w:p>
    <w:p w14:paraId="252AB4FF" w14:textId="77777777" w:rsidR="00EF5498" w:rsidRDefault="00EF5498" w:rsidP="00074F64">
      <w:pPr>
        <w:spacing w:line="360" w:lineRule="auto"/>
        <w:jc w:val="center"/>
        <w:rPr>
          <w:sz w:val="28"/>
          <w:szCs w:val="28"/>
        </w:rPr>
      </w:pPr>
      <w:r>
        <w:rPr>
          <w:sz w:val="28"/>
          <w:szCs w:val="28"/>
        </w:rPr>
        <w:t>Hettiarachchi H. A. I. S.</w:t>
      </w:r>
    </w:p>
    <w:p w14:paraId="726E5D9F" w14:textId="77777777" w:rsidR="00EF5498" w:rsidRPr="00383A51" w:rsidRDefault="00EF5498" w:rsidP="00074F64">
      <w:pPr>
        <w:spacing w:line="360" w:lineRule="auto"/>
        <w:jc w:val="center"/>
        <w:rPr>
          <w:sz w:val="20"/>
          <w:szCs w:val="20"/>
        </w:rPr>
      </w:pPr>
      <w:proofErr w:type="spellStart"/>
      <w:r>
        <w:rPr>
          <w:sz w:val="28"/>
          <w:szCs w:val="28"/>
        </w:rPr>
        <w:t>Epa</w:t>
      </w:r>
      <w:proofErr w:type="spellEnd"/>
      <w:r>
        <w:rPr>
          <w:sz w:val="28"/>
          <w:szCs w:val="28"/>
        </w:rPr>
        <w:t xml:space="preserve"> S. S.</w:t>
      </w:r>
    </w:p>
    <w:p w14:paraId="0F0A8571" w14:textId="77777777" w:rsidR="00EF5498" w:rsidRPr="00383A51" w:rsidRDefault="00EF5498" w:rsidP="00074F64">
      <w:pPr>
        <w:spacing w:line="360" w:lineRule="auto"/>
        <w:jc w:val="center"/>
        <w:rPr>
          <w:sz w:val="32"/>
          <w:szCs w:val="32"/>
        </w:rPr>
      </w:pPr>
    </w:p>
    <w:p w14:paraId="21ADEA16" w14:textId="77777777" w:rsidR="00EF5498" w:rsidRPr="00383A51" w:rsidRDefault="00EF5498" w:rsidP="00074F64">
      <w:pPr>
        <w:spacing w:line="360" w:lineRule="auto"/>
        <w:jc w:val="center"/>
        <w:rPr>
          <w:sz w:val="32"/>
          <w:szCs w:val="32"/>
        </w:rPr>
      </w:pPr>
    </w:p>
    <w:p w14:paraId="27FA2403" w14:textId="0F91CBBE" w:rsidR="00EF5498" w:rsidRDefault="00EF5498" w:rsidP="00074F64">
      <w:pPr>
        <w:spacing w:line="360" w:lineRule="auto"/>
        <w:jc w:val="center"/>
        <w:rPr>
          <w:sz w:val="28"/>
          <w:szCs w:val="28"/>
        </w:rPr>
      </w:pPr>
      <w:r>
        <w:rPr>
          <w:sz w:val="28"/>
          <w:szCs w:val="28"/>
        </w:rPr>
        <w:t xml:space="preserve">Bachelor of </w:t>
      </w:r>
      <w:r w:rsidRPr="00383A51">
        <w:rPr>
          <w:sz w:val="28"/>
          <w:szCs w:val="28"/>
        </w:rPr>
        <w:t>Science</w:t>
      </w:r>
      <w:r>
        <w:rPr>
          <w:sz w:val="28"/>
          <w:szCs w:val="28"/>
        </w:rPr>
        <w:t xml:space="preserve"> (Honors) in Information Technology</w:t>
      </w:r>
    </w:p>
    <w:p w14:paraId="42444EA6" w14:textId="77777777" w:rsidR="00EF5498" w:rsidRPr="00B5072E" w:rsidRDefault="00EF5498" w:rsidP="00074F64">
      <w:pPr>
        <w:spacing w:line="360" w:lineRule="auto"/>
        <w:jc w:val="center"/>
        <w:rPr>
          <w:sz w:val="22"/>
          <w:szCs w:val="22"/>
        </w:rPr>
      </w:pPr>
      <w:r>
        <w:rPr>
          <w:sz w:val="28"/>
          <w:szCs w:val="28"/>
        </w:rPr>
        <w:t>Specializing in Software Engineering</w:t>
      </w:r>
    </w:p>
    <w:p w14:paraId="5189FBB0" w14:textId="77777777" w:rsidR="00EF5498" w:rsidRPr="005975E6" w:rsidRDefault="00EF5498" w:rsidP="00074F64">
      <w:pPr>
        <w:spacing w:line="360" w:lineRule="auto"/>
        <w:jc w:val="center"/>
        <w:rPr>
          <w:sz w:val="32"/>
          <w:szCs w:val="32"/>
        </w:rPr>
      </w:pPr>
    </w:p>
    <w:p w14:paraId="3589706C" w14:textId="77777777" w:rsidR="00EF5498" w:rsidRPr="005975E6" w:rsidRDefault="00EF5498" w:rsidP="00074F64">
      <w:pPr>
        <w:spacing w:line="360" w:lineRule="auto"/>
        <w:jc w:val="center"/>
        <w:rPr>
          <w:sz w:val="32"/>
          <w:szCs w:val="32"/>
        </w:rPr>
      </w:pPr>
    </w:p>
    <w:p w14:paraId="74AA9EC5" w14:textId="77777777" w:rsidR="00EF5498" w:rsidRPr="005975E6" w:rsidRDefault="00EF5498" w:rsidP="00074F64">
      <w:pPr>
        <w:spacing w:line="360" w:lineRule="auto"/>
        <w:jc w:val="center"/>
        <w:rPr>
          <w:sz w:val="32"/>
          <w:szCs w:val="32"/>
        </w:rPr>
      </w:pPr>
    </w:p>
    <w:p w14:paraId="5099ECF8" w14:textId="77777777" w:rsidR="00EF5498" w:rsidRPr="005975E6" w:rsidRDefault="00EF5498" w:rsidP="00074F64">
      <w:pPr>
        <w:spacing w:line="360" w:lineRule="auto"/>
        <w:jc w:val="center"/>
        <w:rPr>
          <w:sz w:val="18"/>
          <w:szCs w:val="18"/>
        </w:rPr>
      </w:pPr>
      <w:r w:rsidRPr="00383A51">
        <w:rPr>
          <w:sz w:val="28"/>
          <w:szCs w:val="28"/>
        </w:rPr>
        <w:t xml:space="preserve">Department of </w:t>
      </w:r>
      <w:r>
        <w:rPr>
          <w:sz w:val="28"/>
          <w:szCs w:val="28"/>
        </w:rPr>
        <w:t>Software Engineering</w:t>
      </w:r>
    </w:p>
    <w:p w14:paraId="3C24B43F" w14:textId="77777777" w:rsidR="00EF5498" w:rsidRPr="00383A51" w:rsidRDefault="00EF5498" w:rsidP="00074F64">
      <w:pPr>
        <w:spacing w:line="360" w:lineRule="auto"/>
        <w:jc w:val="center"/>
        <w:rPr>
          <w:sz w:val="32"/>
          <w:szCs w:val="32"/>
        </w:rPr>
      </w:pPr>
    </w:p>
    <w:p w14:paraId="672399AB" w14:textId="77777777" w:rsidR="00EF5498" w:rsidRPr="00383A51" w:rsidRDefault="00EF5498" w:rsidP="00074F64">
      <w:pPr>
        <w:spacing w:line="360" w:lineRule="auto"/>
        <w:jc w:val="center"/>
        <w:rPr>
          <w:sz w:val="20"/>
          <w:szCs w:val="20"/>
        </w:rPr>
      </w:pPr>
      <w:r>
        <w:rPr>
          <w:sz w:val="28"/>
          <w:szCs w:val="28"/>
        </w:rPr>
        <w:t>Sri Lanka Institute of Information Technology</w:t>
      </w:r>
    </w:p>
    <w:p w14:paraId="5BCB2B95" w14:textId="77777777" w:rsidR="00EF5498" w:rsidRPr="00383A51" w:rsidRDefault="00EF5498" w:rsidP="00074F64">
      <w:pPr>
        <w:spacing w:line="360" w:lineRule="auto"/>
        <w:jc w:val="center"/>
        <w:rPr>
          <w:sz w:val="28"/>
          <w:szCs w:val="28"/>
        </w:rPr>
      </w:pPr>
      <w:r w:rsidRPr="00383A51">
        <w:rPr>
          <w:sz w:val="28"/>
          <w:szCs w:val="28"/>
        </w:rPr>
        <w:t>Sri Lanka</w:t>
      </w:r>
    </w:p>
    <w:p w14:paraId="1C53D3A4" w14:textId="77777777" w:rsidR="00EF5498" w:rsidRPr="00383A51" w:rsidRDefault="00EF5498" w:rsidP="00074F64">
      <w:pPr>
        <w:spacing w:line="360" w:lineRule="auto"/>
        <w:jc w:val="center"/>
        <w:rPr>
          <w:sz w:val="28"/>
          <w:szCs w:val="28"/>
        </w:rPr>
      </w:pPr>
    </w:p>
    <w:p w14:paraId="0D7663DD" w14:textId="07404382" w:rsidR="00EF5498" w:rsidRDefault="00C2329B" w:rsidP="00074F64">
      <w:pPr>
        <w:spacing w:line="360" w:lineRule="auto"/>
        <w:jc w:val="center"/>
        <w:rPr>
          <w:sz w:val="28"/>
          <w:szCs w:val="28"/>
        </w:rPr>
      </w:pPr>
      <w:r>
        <w:rPr>
          <w:sz w:val="28"/>
          <w:szCs w:val="28"/>
        </w:rPr>
        <w:t>May</w:t>
      </w:r>
      <w:r w:rsidR="00EF5498">
        <w:rPr>
          <w:sz w:val="28"/>
          <w:szCs w:val="28"/>
        </w:rPr>
        <w:t xml:space="preserve"> 2019</w:t>
      </w:r>
    </w:p>
    <w:p w14:paraId="6B27C1AC" w14:textId="77777777" w:rsidR="00D548D2" w:rsidRDefault="00D548D2" w:rsidP="00074F64">
      <w:pPr>
        <w:spacing w:line="360" w:lineRule="auto"/>
        <w:jc w:val="center"/>
        <w:rPr>
          <w:sz w:val="20"/>
          <w:szCs w:val="20"/>
        </w:rPr>
      </w:pPr>
    </w:p>
    <w:p w14:paraId="3BEC8164" w14:textId="77777777" w:rsidR="00267939" w:rsidRDefault="00267939" w:rsidP="00074F64">
      <w:pPr>
        <w:spacing w:line="360" w:lineRule="auto"/>
        <w:jc w:val="center"/>
        <w:rPr>
          <w:b/>
          <w:bCs/>
          <w:sz w:val="32"/>
          <w:szCs w:val="32"/>
        </w:rPr>
      </w:pPr>
      <w:r w:rsidRPr="64BA6226">
        <w:rPr>
          <w:b/>
          <w:bCs/>
          <w:sz w:val="32"/>
          <w:szCs w:val="32"/>
        </w:rPr>
        <w:lastRenderedPageBreak/>
        <w:t>PLATFORM FOR IMPROVING SEARCHABILITY AND INTERACTIVITY OF RECORDED LECTURES</w:t>
      </w:r>
    </w:p>
    <w:p w14:paraId="7B2CB004" w14:textId="77777777" w:rsidR="00267939" w:rsidRPr="00956FD4" w:rsidRDefault="00267939" w:rsidP="00074F64">
      <w:pPr>
        <w:spacing w:line="360" w:lineRule="auto"/>
        <w:jc w:val="center"/>
      </w:pPr>
      <w:r>
        <w:rPr>
          <w:rFonts w:ascii="Verdana" w:hAnsi="Verdana"/>
          <w:b/>
          <w:bCs/>
          <w:sz w:val="32"/>
          <w:szCs w:val="32"/>
        </w:rPr>
        <w:t xml:space="preserve"> </w:t>
      </w:r>
      <w:r>
        <w:rPr>
          <w:b/>
          <w:bCs/>
          <w:sz w:val="32"/>
          <w:szCs w:val="32"/>
        </w:rPr>
        <w:t xml:space="preserve"> </w:t>
      </w:r>
    </w:p>
    <w:p w14:paraId="7C698FB9" w14:textId="77777777" w:rsidR="00267939" w:rsidRPr="003F69BD" w:rsidRDefault="00267939" w:rsidP="00074F64">
      <w:pPr>
        <w:spacing w:line="360" w:lineRule="auto"/>
        <w:jc w:val="center"/>
        <w:rPr>
          <w:sz w:val="28"/>
          <w:szCs w:val="28"/>
        </w:rPr>
      </w:pPr>
      <w:r>
        <w:rPr>
          <w:sz w:val="28"/>
          <w:szCs w:val="28"/>
        </w:rPr>
        <w:t>Project ID: 19-087</w:t>
      </w:r>
    </w:p>
    <w:p w14:paraId="78BB9939" w14:textId="77777777" w:rsidR="00267939" w:rsidRPr="00956FD4" w:rsidRDefault="00267939" w:rsidP="00074F64">
      <w:pPr>
        <w:spacing w:line="360" w:lineRule="auto"/>
        <w:jc w:val="center"/>
        <w:rPr>
          <w:sz w:val="32"/>
          <w:szCs w:val="32"/>
        </w:rPr>
      </w:pPr>
    </w:p>
    <w:p w14:paraId="4FF22B00" w14:textId="77777777" w:rsidR="00267939" w:rsidRPr="001A713F" w:rsidRDefault="00267939" w:rsidP="00074F64">
      <w:pPr>
        <w:spacing w:line="360" w:lineRule="auto"/>
        <w:jc w:val="center"/>
        <w:rPr>
          <w:sz w:val="28"/>
          <w:szCs w:val="28"/>
        </w:rPr>
      </w:pPr>
      <w:r>
        <w:rPr>
          <w:sz w:val="28"/>
          <w:szCs w:val="28"/>
        </w:rPr>
        <w:t>Software Requirement Specification</w:t>
      </w:r>
    </w:p>
    <w:p w14:paraId="18686C41" w14:textId="77777777" w:rsidR="00267939" w:rsidRDefault="00267939" w:rsidP="00074F64">
      <w:pPr>
        <w:spacing w:line="360" w:lineRule="auto"/>
        <w:jc w:val="center"/>
        <w:rPr>
          <w:sz w:val="32"/>
          <w:szCs w:val="32"/>
        </w:rPr>
      </w:pPr>
    </w:p>
    <w:p w14:paraId="790DB780" w14:textId="77777777" w:rsidR="00267939" w:rsidRDefault="00267939" w:rsidP="00074F64">
      <w:pPr>
        <w:spacing w:line="360" w:lineRule="auto"/>
        <w:jc w:val="center"/>
        <w:rPr>
          <w:sz w:val="32"/>
          <w:szCs w:val="32"/>
        </w:rPr>
      </w:pPr>
    </w:p>
    <w:p w14:paraId="1E45AB0E" w14:textId="77777777" w:rsidR="00267939" w:rsidRDefault="00267939" w:rsidP="00074F64">
      <w:pPr>
        <w:spacing w:line="360" w:lineRule="auto"/>
        <w:jc w:val="center"/>
        <w:rPr>
          <w:sz w:val="32"/>
          <w:szCs w:val="32"/>
        </w:rPr>
      </w:pPr>
    </w:p>
    <w:p w14:paraId="71BFEDCF" w14:textId="77777777" w:rsidR="00267939" w:rsidRPr="00CB040C" w:rsidRDefault="00267939" w:rsidP="00074F64">
      <w:pPr>
        <w:spacing w:line="360" w:lineRule="auto"/>
        <w:jc w:val="center"/>
        <w:rPr>
          <w:sz w:val="28"/>
          <w:szCs w:val="28"/>
        </w:rPr>
      </w:pPr>
      <w:r w:rsidRPr="00E524EB">
        <w:rPr>
          <w:noProof/>
          <w:sz w:val="28"/>
          <w:szCs w:val="28"/>
        </w:rPr>
        <mc:AlternateContent>
          <mc:Choice Requires="wps">
            <w:drawing>
              <wp:anchor distT="0" distB="0" distL="114300" distR="114300" simplePos="0" relativeHeight="251658254" behindDoc="0" locked="0" layoutInCell="1" allowOverlap="1" wp14:anchorId="7865A246" wp14:editId="6E0F524F">
                <wp:simplePos x="0" y="0"/>
                <wp:positionH relativeFrom="column">
                  <wp:posOffset>-685800</wp:posOffset>
                </wp:positionH>
                <wp:positionV relativeFrom="paragraph">
                  <wp:posOffset>8335010</wp:posOffset>
                </wp:positionV>
                <wp:extent cx="571500" cy="228600"/>
                <wp:effectExtent l="0" t="635"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AC01C" w14:textId="77777777" w:rsidR="00267939" w:rsidRPr="00BB1128" w:rsidRDefault="00267939" w:rsidP="00267939">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51EA6B05">
              <v:shape id="Text Box 58" style="position:absolute;left:0;text-align:left;margin-left:-54pt;margin-top:656.3pt;width:45pt;height:18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S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F0St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" w14:anchorId="7865A246">
                <v:textbox>
                  <w:txbxContent>
                    <w:p w:rsidRPr="00BB1128" w:rsidR="00267939" w:rsidP="00267939" w:rsidRDefault="00267939" w14:paraId="7A21988C" w14:textId="77777777">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v:textbox>
              </v:shape>
            </w:pict>
          </mc:Fallback>
        </mc:AlternateContent>
      </w:r>
      <w:r w:rsidRPr="00E524EB">
        <w:rPr>
          <w:noProof/>
          <w:sz w:val="28"/>
          <w:szCs w:val="28"/>
        </w:rPr>
        <mc:AlternateContent>
          <mc:Choice Requires="wps">
            <w:drawing>
              <wp:anchor distT="0" distB="0" distL="114300" distR="114300" simplePos="0" relativeHeight="251658252" behindDoc="0" locked="0" layoutInCell="1" allowOverlap="1" wp14:anchorId="5CD59CB4" wp14:editId="09E996E9">
                <wp:simplePos x="0" y="0"/>
                <wp:positionH relativeFrom="column">
                  <wp:posOffset>-800100</wp:posOffset>
                </wp:positionH>
                <wp:positionV relativeFrom="paragraph">
                  <wp:posOffset>8220710</wp:posOffset>
                </wp:positionV>
                <wp:extent cx="685800" cy="0"/>
                <wp:effectExtent l="19050" t="57785" r="19050" b="565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2277E6EA">
              <v:line id="Straight Connector 57"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63pt,647.3pt" to="-9pt,647.3pt" w14:anchorId="645E2B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RhNNQIAAHs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8255" behindDoc="0" locked="0" layoutInCell="1" allowOverlap="1" wp14:anchorId="614F233D" wp14:editId="3407B6A6">
                <wp:simplePos x="0" y="0"/>
                <wp:positionH relativeFrom="column">
                  <wp:posOffset>-114300</wp:posOffset>
                </wp:positionH>
                <wp:positionV relativeFrom="paragraph">
                  <wp:posOffset>8335010</wp:posOffset>
                </wp:positionV>
                <wp:extent cx="571500" cy="228600"/>
                <wp:effectExtent l="0" t="635"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D4DE" w14:textId="77777777" w:rsidR="00267939" w:rsidRPr="00640C29" w:rsidRDefault="00267939" w:rsidP="00267939">
                            <w:pPr>
                              <w:rPr>
                                <w:rFonts w:ascii="Verdana" w:hAnsi="Verdana"/>
                                <w:sz w:val="16"/>
                                <w:szCs w:val="16"/>
                              </w:rPr>
                            </w:pPr>
                            <w:r>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618FB45C">
              <v:shape id="Text Box 56" style="position:absolute;left:0;text-align:left;margin-left:-9pt;margin-top:656.3pt;width:45pt;height:18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" w14:anchorId="614F233D">
                <v:textbox>
                  <w:txbxContent>
                    <w:p w:rsidRPr="00640C29" w:rsidR="00267939" w:rsidP="00267939" w:rsidRDefault="00267939" w14:paraId="7BB66A2E" w14:textId="77777777">
                      <w:pPr>
                        <w:rPr>
                          <w:rFonts w:ascii="Verdana" w:hAnsi="Verdana"/>
                          <w:sz w:val="16"/>
                          <w:szCs w:val="16"/>
                        </w:rPr>
                      </w:pPr>
                      <w:r>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58253" behindDoc="0" locked="0" layoutInCell="1" allowOverlap="1" wp14:anchorId="26F6CFD4" wp14:editId="658FC377">
                <wp:simplePos x="0" y="0"/>
                <wp:positionH relativeFrom="column">
                  <wp:posOffset>-123825</wp:posOffset>
                </wp:positionH>
                <wp:positionV relativeFrom="paragraph">
                  <wp:posOffset>8258810</wp:posOffset>
                </wp:positionV>
                <wp:extent cx="0" cy="457200"/>
                <wp:effectExtent l="57150" t="19685" r="57150" b="184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580E327F">
              <v:line id="Straight Connector 55" style="position:absolute;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75pt,650.3pt" to="-9.75pt,686.3pt" w14:anchorId="70BB5D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8250" behindDoc="0" locked="0" layoutInCell="1" allowOverlap="1" wp14:anchorId="574AA90F" wp14:editId="664495D0">
                <wp:simplePos x="0" y="0"/>
                <wp:positionH relativeFrom="column">
                  <wp:posOffset>5257800</wp:posOffset>
                </wp:positionH>
                <wp:positionV relativeFrom="paragraph">
                  <wp:posOffset>8220710</wp:posOffset>
                </wp:positionV>
                <wp:extent cx="571500" cy="228600"/>
                <wp:effectExtent l="0" t="635"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7220E" w14:textId="77777777" w:rsidR="00267939" w:rsidRPr="00BB1128" w:rsidRDefault="00267939" w:rsidP="00267939">
                            <w:pPr>
                              <w:jc w:val="right"/>
                              <w:rPr>
                                <w:rFonts w:ascii="Verdana" w:hAnsi="Verdana"/>
                                <w:sz w:val="16"/>
                                <w:szCs w:val="16"/>
                              </w:rPr>
                            </w:pPr>
                            <w:r w:rsidRPr="00BB1128">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6DC8432C">
              <v:shape id="Text Box 54" style="position:absolute;left:0;text-align:left;margin-left:414pt;margin-top:647.3pt;width:45pt;height:1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Jj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HBSN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" w14:anchorId="574AA90F">
                <v:textbox>
                  <w:txbxContent>
                    <w:p w:rsidRPr="00BB1128" w:rsidR="00267939" w:rsidP="00267939" w:rsidRDefault="00267939" w14:paraId="20548489" w14:textId="77777777">
                      <w:pPr>
                        <w:jc w:val="right"/>
                        <w:rPr>
                          <w:rFonts w:ascii="Verdana" w:hAnsi="Verdana"/>
                          <w:sz w:val="16"/>
                          <w:szCs w:val="16"/>
                        </w:rPr>
                      </w:pPr>
                      <w:r w:rsidRPr="00BB1128">
                        <w:rPr>
                          <w:rFonts w:ascii="Verdana" w:hAnsi="Verdana"/>
                          <w:sz w:val="16"/>
                          <w:szCs w:val="16"/>
                        </w:rPr>
                        <w:t>20 mm</w:t>
                      </w:r>
                    </w:p>
                  </w:txbxContent>
                </v:textbox>
              </v:shape>
            </w:pict>
          </mc:Fallback>
        </mc:AlternateContent>
      </w:r>
      <w:r w:rsidRPr="00E524EB">
        <w:rPr>
          <w:noProof/>
          <w:sz w:val="28"/>
          <w:szCs w:val="28"/>
        </w:rPr>
        <mc:AlternateContent>
          <mc:Choice Requires="wps">
            <w:drawing>
              <wp:anchor distT="0" distB="0" distL="114300" distR="114300" simplePos="0" relativeHeight="251658249" behindDoc="0" locked="0" layoutInCell="1" allowOverlap="1" wp14:anchorId="703445F2" wp14:editId="206C38A5">
                <wp:simplePos x="0" y="0"/>
                <wp:positionH relativeFrom="column">
                  <wp:posOffset>5829300</wp:posOffset>
                </wp:positionH>
                <wp:positionV relativeFrom="paragraph">
                  <wp:posOffset>8106410</wp:posOffset>
                </wp:positionV>
                <wp:extent cx="0" cy="457200"/>
                <wp:effectExtent l="57150" t="19685" r="57150" b="184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2F80C2AC">
              <v:line id="Straight Connector 53"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pt,638.3pt" to="459pt,674.3pt" w14:anchorId="7A375B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">
                <v:stroke startarrow="block" endarrow="block"/>
              </v:line>
            </w:pict>
          </mc:Fallback>
        </mc:AlternateContent>
      </w:r>
      <w:r w:rsidRPr="00E524EB">
        <w:rPr>
          <w:noProof/>
          <w:sz w:val="28"/>
          <w:szCs w:val="28"/>
        </w:rPr>
        <mc:AlternateContent>
          <mc:Choice Requires="wps">
            <w:drawing>
              <wp:anchor distT="0" distB="0" distL="114300" distR="114300" simplePos="0" relativeHeight="251658251" behindDoc="0" locked="0" layoutInCell="1" allowOverlap="1" wp14:anchorId="72C5E2C9" wp14:editId="2C9A38D9">
                <wp:simplePos x="0" y="0"/>
                <wp:positionH relativeFrom="column">
                  <wp:posOffset>5838825</wp:posOffset>
                </wp:positionH>
                <wp:positionV relativeFrom="paragraph">
                  <wp:posOffset>8106410</wp:posOffset>
                </wp:positionV>
                <wp:extent cx="571500" cy="228600"/>
                <wp:effectExtent l="0" t="635"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5B395" w14:textId="77777777" w:rsidR="00267939" w:rsidRPr="00640C29" w:rsidRDefault="00267939" w:rsidP="00267939">
                            <w:pPr>
                              <w:rPr>
                                <w:rFonts w:ascii="Verdana" w:hAnsi="Verdana"/>
                                <w:sz w:val="16"/>
                                <w:szCs w:val="16"/>
                              </w:rPr>
                            </w:pPr>
                            <w:r>
                              <w:rPr>
                                <w:rFonts w:ascii="Verdana" w:hAnsi="Verdana"/>
                                <w:sz w:val="16"/>
                                <w:szCs w:val="16"/>
                              </w:rPr>
                              <w:t>25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w:pict w14:anchorId="114B5352">
              <v:shape id="Text Box 52" style="position:absolute;left:0;text-align:left;margin-left:459.75pt;margin-top:638.3pt;width:45pt;height:1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S2tw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" w14:anchorId="72C5E2C9">
                <v:textbox>
                  <w:txbxContent>
                    <w:p w:rsidRPr="00640C29" w:rsidR="00267939" w:rsidP="00267939" w:rsidRDefault="00267939" w14:paraId="1933781C" w14:textId="77777777">
                      <w:pPr>
                        <w:rPr>
                          <w:rFonts w:ascii="Verdana" w:hAnsi="Verdana"/>
                          <w:sz w:val="16"/>
                          <w:szCs w:val="16"/>
                        </w:rPr>
                      </w:pPr>
                      <w:r>
                        <w:rPr>
                          <w:rFonts w:ascii="Verdana" w:hAnsi="Verdana"/>
                          <w:sz w:val="16"/>
                          <w:szCs w:val="16"/>
                        </w:rPr>
                        <w:t>25 mm</w:t>
                      </w:r>
                    </w:p>
                  </w:txbxContent>
                </v:textbox>
              </v:shape>
            </w:pict>
          </mc:Fallback>
        </mc:AlternateContent>
      </w:r>
      <w:r w:rsidRPr="00E524EB">
        <w:rPr>
          <w:noProof/>
          <w:sz w:val="28"/>
          <w:szCs w:val="28"/>
        </w:rPr>
        <mc:AlternateContent>
          <mc:Choice Requires="wps">
            <w:drawing>
              <wp:anchor distT="0" distB="0" distL="114300" distR="114300" simplePos="0" relativeHeight="251658248" behindDoc="0" locked="0" layoutInCell="1" allowOverlap="1" wp14:anchorId="3383B22D" wp14:editId="5E573DEA">
                <wp:simplePos x="0" y="0"/>
                <wp:positionH relativeFrom="column">
                  <wp:posOffset>5838825</wp:posOffset>
                </wp:positionH>
                <wp:positionV relativeFrom="paragraph">
                  <wp:posOffset>8106410</wp:posOffset>
                </wp:positionV>
                <wp:extent cx="685800" cy="0"/>
                <wp:effectExtent l="19050" t="57785" r="19050" b="5651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svg="http://schemas.microsoft.com/office/drawing/2016/SVG/main" xmlns:arto="http://schemas.microsoft.com/office/word/2006/arto">
            <w:pict w14:anchorId="305CECD9">
              <v:line id="Straight Connector 51"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59.75pt,638.3pt" to="513.75pt,638.3pt" w14:anchorId="5EC3A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XuNA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">
                <v:stroke startarrow="block" endarrow="block"/>
              </v:line>
            </w:pict>
          </mc:Fallback>
        </mc:AlternateContent>
      </w:r>
    </w:p>
    <w:p w14:paraId="6B13011A" w14:textId="261BB23E" w:rsidR="00267939" w:rsidRPr="00B5072E" w:rsidRDefault="00267939" w:rsidP="00074F64">
      <w:pPr>
        <w:spacing w:line="360" w:lineRule="auto"/>
        <w:jc w:val="center"/>
        <w:rPr>
          <w:sz w:val="22"/>
          <w:szCs w:val="22"/>
        </w:rPr>
      </w:pPr>
      <w:r>
        <w:rPr>
          <w:sz w:val="28"/>
          <w:szCs w:val="28"/>
        </w:rPr>
        <w:t xml:space="preserve">Bachelor of </w:t>
      </w:r>
      <w:r w:rsidRPr="00383A51">
        <w:rPr>
          <w:sz w:val="28"/>
          <w:szCs w:val="28"/>
        </w:rPr>
        <w:t>Science</w:t>
      </w:r>
      <w:r>
        <w:rPr>
          <w:sz w:val="28"/>
          <w:szCs w:val="28"/>
        </w:rPr>
        <w:t xml:space="preserve"> (Honors) in Information Technology              Specializing in Software Engineering</w:t>
      </w:r>
    </w:p>
    <w:p w14:paraId="531E39A8" w14:textId="77777777" w:rsidR="00267939" w:rsidRPr="005975E6" w:rsidRDefault="00267939" w:rsidP="00074F64">
      <w:pPr>
        <w:spacing w:line="360" w:lineRule="auto"/>
        <w:jc w:val="center"/>
        <w:rPr>
          <w:sz w:val="32"/>
          <w:szCs w:val="32"/>
        </w:rPr>
      </w:pPr>
    </w:p>
    <w:p w14:paraId="4996BB92" w14:textId="77777777" w:rsidR="00267939" w:rsidRPr="005975E6" w:rsidRDefault="00267939" w:rsidP="00074F64">
      <w:pPr>
        <w:spacing w:line="360" w:lineRule="auto"/>
        <w:jc w:val="center"/>
        <w:rPr>
          <w:sz w:val="32"/>
          <w:szCs w:val="32"/>
        </w:rPr>
      </w:pPr>
    </w:p>
    <w:p w14:paraId="36A6AC34" w14:textId="77777777" w:rsidR="00267939" w:rsidRDefault="00267939" w:rsidP="00074F64">
      <w:pPr>
        <w:spacing w:line="360" w:lineRule="auto"/>
        <w:jc w:val="center"/>
        <w:rPr>
          <w:sz w:val="32"/>
          <w:szCs w:val="32"/>
        </w:rPr>
      </w:pPr>
    </w:p>
    <w:p w14:paraId="33290A67" w14:textId="77777777" w:rsidR="00267939" w:rsidRPr="005975E6" w:rsidRDefault="00267939" w:rsidP="00074F64">
      <w:pPr>
        <w:spacing w:line="360" w:lineRule="auto"/>
        <w:jc w:val="center"/>
        <w:rPr>
          <w:sz w:val="32"/>
          <w:szCs w:val="32"/>
        </w:rPr>
      </w:pPr>
    </w:p>
    <w:p w14:paraId="4880DE25" w14:textId="77777777" w:rsidR="00267939" w:rsidRPr="005975E6" w:rsidRDefault="00267939" w:rsidP="00074F64">
      <w:pPr>
        <w:spacing w:line="360" w:lineRule="auto"/>
        <w:jc w:val="center"/>
        <w:rPr>
          <w:sz w:val="18"/>
          <w:szCs w:val="18"/>
        </w:rPr>
      </w:pPr>
      <w:r w:rsidRPr="00383A51">
        <w:rPr>
          <w:sz w:val="28"/>
          <w:szCs w:val="28"/>
        </w:rPr>
        <w:t xml:space="preserve">Department of </w:t>
      </w:r>
      <w:r>
        <w:rPr>
          <w:sz w:val="28"/>
          <w:szCs w:val="28"/>
        </w:rPr>
        <w:t>Software Engineering</w:t>
      </w:r>
    </w:p>
    <w:p w14:paraId="12D70B49" w14:textId="77777777" w:rsidR="00267939" w:rsidRPr="00383A51" w:rsidRDefault="00267939" w:rsidP="00074F64">
      <w:pPr>
        <w:spacing w:line="360" w:lineRule="auto"/>
        <w:jc w:val="center"/>
        <w:rPr>
          <w:sz w:val="32"/>
          <w:szCs w:val="32"/>
        </w:rPr>
      </w:pPr>
    </w:p>
    <w:p w14:paraId="5ED89AD4" w14:textId="77777777" w:rsidR="00267939" w:rsidRPr="00383A51" w:rsidRDefault="00267939" w:rsidP="00074F64">
      <w:pPr>
        <w:spacing w:line="360" w:lineRule="auto"/>
        <w:jc w:val="center"/>
        <w:rPr>
          <w:sz w:val="20"/>
          <w:szCs w:val="20"/>
        </w:rPr>
      </w:pPr>
      <w:r>
        <w:rPr>
          <w:sz w:val="28"/>
          <w:szCs w:val="28"/>
        </w:rPr>
        <w:t>Sri Lanka Institute of Information Technology</w:t>
      </w:r>
    </w:p>
    <w:p w14:paraId="36B89068" w14:textId="77777777" w:rsidR="00267939" w:rsidRPr="00383A51" w:rsidRDefault="00267939" w:rsidP="00074F64">
      <w:pPr>
        <w:spacing w:line="360" w:lineRule="auto"/>
        <w:jc w:val="center"/>
        <w:rPr>
          <w:sz w:val="28"/>
          <w:szCs w:val="28"/>
        </w:rPr>
      </w:pPr>
      <w:r w:rsidRPr="00383A51">
        <w:rPr>
          <w:sz w:val="28"/>
          <w:szCs w:val="28"/>
        </w:rPr>
        <w:t>Sri Lanka</w:t>
      </w:r>
    </w:p>
    <w:p w14:paraId="6188B401" w14:textId="77777777" w:rsidR="00267939" w:rsidRPr="00383A51" w:rsidRDefault="00267939" w:rsidP="00074F64">
      <w:pPr>
        <w:spacing w:line="360" w:lineRule="auto"/>
        <w:jc w:val="center"/>
        <w:rPr>
          <w:sz w:val="28"/>
          <w:szCs w:val="28"/>
        </w:rPr>
      </w:pPr>
    </w:p>
    <w:p w14:paraId="546E7C7A" w14:textId="77777777" w:rsidR="00267939" w:rsidRPr="00383A51" w:rsidRDefault="00267939" w:rsidP="00074F64">
      <w:pPr>
        <w:spacing w:line="360" w:lineRule="auto"/>
        <w:jc w:val="center"/>
        <w:rPr>
          <w:sz w:val="28"/>
          <w:szCs w:val="28"/>
        </w:rPr>
      </w:pPr>
      <w:r w:rsidRPr="00383A51">
        <w:rPr>
          <w:sz w:val="28"/>
          <w:szCs w:val="28"/>
        </w:rPr>
        <w:t xml:space="preserve">                                                    </w:t>
      </w:r>
    </w:p>
    <w:p w14:paraId="2C078E63" w14:textId="5893BCED" w:rsidR="004B43CA" w:rsidRDefault="00C2329B" w:rsidP="00074F64">
      <w:pPr>
        <w:spacing w:line="360" w:lineRule="auto"/>
        <w:jc w:val="center"/>
        <w:rPr>
          <w:sz w:val="28"/>
          <w:szCs w:val="28"/>
        </w:rPr>
      </w:pPr>
      <w:r>
        <w:rPr>
          <w:sz w:val="28"/>
          <w:szCs w:val="28"/>
        </w:rPr>
        <w:t>May</w:t>
      </w:r>
      <w:r w:rsidR="00267939">
        <w:rPr>
          <w:sz w:val="28"/>
          <w:szCs w:val="28"/>
        </w:rPr>
        <w:t xml:space="preserve"> 2019</w:t>
      </w:r>
    </w:p>
    <w:p w14:paraId="41957DDE" w14:textId="1F0A90C8" w:rsidR="008A4CA6" w:rsidRDefault="008A4CA6" w:rsidP="00074F64">
      <w:pPr>
        <w:spacing w:line="360" w:lineRule="auto"/>
        <w:jc w:val="center"/>
        <w:rPr>
          <w:sz w:val="28"/>
          <w:szCs w:val="28"/>
        </w:rPr>
      </w:pPr>
    </w:p>
    <w:p w14:paraId="7361080B" w14:textId="77777777" w:rsidR="008A4CA6" w:rsidRDefault="008A4CA6" w:rsidP="00074F64">
      <w:pPr>
        <w:spacing w:line="360" w:lineRule="auto"/>
        <w:jc w:val="center"/>
        <w:rPr>
          <w:sz w:val="28"/>
          <w:szCs w:val="28"/>
        </w:rPr>
      </w:pPr>
    </w:p>
    <w:p w14:paraId="4F23BD3C" w14:textId="77777777" w:rsidR="0058158A" w:rsidRDefault="0058158A" w:rsidP="00074F64">
      <w:pPr>
        <w:spacing w:line="360" w:lineRule="auto"/>
        <w:jc w:val="center"/>
        <w:sectPr w:rsidR="0058158A" w:rsidSect="00D75039">
          <w:headerReference w:type="default" r:id="rId11"/>
          <w:footerReference w:type="default" r:id="rId12"/>
          <w:pgSz w:w="11906" w:h="16838" w:code="9"/>
          <w:pgMar w:top="1411" w:right="1411" w:bottom="2275" w:left="2275" w:header="720" w:footer="720" w:gutter="0"/>
          <w:cols w:space="720"/>
          <w:docGrid w:linePitch="360"/>
        </w:sectPr>
      </w:pPr>
    </w:p>
    <w:p w14:paraId="34EC3472" w14:textId="77777777" w:rsidR="00461F9E" w:rsidRPr="007E07E8" w:rsidRDefault="00461F9E" w:rsidP="00074F64">
      <w:pPr>
        <w:tabs>
          <w:tab w:val="left" w:pos="3030"/>
          <w:tab w:val="center" w:pos="4514"/>
        </w:tabs>
        <w:spacing w:line="360" w:lineRule="auto"/>
        <w:jc w:val="both"/>
        <w:rPr>
          <w:b/>
          <w:sz w:val="28"/>
          <w:szCs w:val="28"/>
        </w:rPr>
      </w:pPr>
      <w:r w:rsidRPr="007E07E8">
        <w:rPr>
          <w:b/>
          <w:sz w:val="28"/>
          <w:szCs w:val="28"/>
        </w:rPr>
        <w:lastRenderedPageBreak/>
        <w:t>DECLARATION</w:t>
      </w:r>
    </w:p>
    <w:p w14:paraId="64A4DC51" w14:textId="77777777" w:rsidR="00461F9E" w:rsidRDefault="00461F9E" w:rsidP="00074F64">
      <w:pPr>
        <w:tabs>
          <w:tab w:val="left" w:pos="3030"/>
          <w:tab w:val="center" w:pos="4514"/>
        </w:tabs>
        <w:spacing w:line="360" w:lineRule="auto"/>
        <w:jc w:val="both"/>
      </w:pPr>
    </w:p>
    <w:p w14:paraId="23A506A4" w14:textId="77777777" w:rsidR="00461F9E" w:rsidRPr="00EA54BF" w:rsidRDefault="00461F9E" w:rsidP="00074F64">
      <w:pPr>
        <w:tabs>
          <w:tab w:val="left" w:pos="3030"/>
          <w:tab w:val="center" w:pos="4514"/>
        </w:tabs>
        <w:spacing w:line="360" w:lineRule="auto"/>
        <w:jc w:val="both"/>
      </w:pPr>
      <w:r w:rsidRPr="00EA54BF">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0CFC74AF" w14:textId="77777777" w:rsidR="00461F9E" w:rsidRDefault="00461F9E" w:rsidP="00074F64">
      <w:pPr>
        <w:tabs>
          <w:tab w:val="left" w:pos="3030"/>
          <w:tab w:val="center" w:pos="4514"/>
        </w:tabs>
        <w:spacing w:line="360" w:lineRule="auto"/>
        <w:rPr>
          <w:b/>
          <w: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1873"/>
        <w:gridCol w:w="3018"/>
      </w:tblGrid>
      <w:tr w:rsidR="00461F9E" w:rsidRPr="00993DC1" w14:paraId="25244C49" w14:textId="77777777" w:rsidTr="6B27A261">
        <w:tc>
          <w:tcPr>
            <w:tcW w:w="3299" w:type="dxa"/>
            <w:shd w:val="clear" w:color="auto" w:fill="auto"/>
          </w:tcPr>
          <w:p w14:paraId="4C150C67" w14:textId="77777777" w:rsidR="00461F9E" w:rsidRPr="00993DC1" w:rsidRDefault="00461F9E" w:rsidP="00074F64">
            <w:pPr>
              <w:spacing w:before="96" w:line="360" w:lineRule="auto"/>
              <w:textAlignment w:val="baseline"/>
            </w:pPr>
            <w:r w:rsidRPr="00993DC1">
              <w:t>Name</w:t>
            </w:r>
          </w:p>
        </w:tc>
        <w:tc>
          <w:tcPr>
            <w:tcW w:w="1873" w:type="dxa"/>
            <w:shd w:val="clear" w:color="auto" w:fill="auto"/>
          </w:tcPr>
          <w:p w14:paraId="5E89B969" w14:textId="77777777" w:rsidR="00461F9E" w:rsidRPr="00993DC1" w:rsidRDefault="00461F9E" w:rsidP="00074F64">
            <w:pPr>
              <w:spacing w:before="96" w:line="360" w:lineRule="auto"/>
              <w:textAlignment w:val="baseline"/>
            </w:pPr>
            <w:r w:rsidRPr="00993DC1">
              <w:t>Student ID</w:t>
            </w:r>
          </w:p>
        </w:tc>
        <w:tc>
          <w:tcPr>
            <w:tcW w:w="3018" w:type="dxa"/>
            <w:shd w:val="clear" w:color="auto" w:fill="auto"/>
          </w:tcPr>
          <w:p w14:paraId="649AE3DC" w14:textId="77777777" w:rsidR="00461F9E" w:rsidRPr="00993DC1" w:rsidRDefault="00461F9E" w:rsidP="00074F64">
            <w:pPr>
              <w:spacing w:before="96" w:line="360" w:lineRule="auto"/>
              <w:textAlignment w:val="baseline"/>
            </w:pPr>
            <w:r w:rsidRPr="00993DC1">
              <w:t>Signature</w:t>
            </w:r>
          </w:p>
        </w:tc>
      </w:tr>
      <w:tr w:rsidR="00461F9E" w:rsidRPr="00993DC1" w14:paraId="27B2CE23" w14:textId="77777777" w:rsidTr="6B27A261">
        <w:tc>
          <w:tcPr>
            <w:tcW w:w="3299" w:type="dxa"/>
            <w:shd w:val="clear" w:color="auto" w:fill="auto"/>
          </w:tcPr>
          <w:p w14:paraId="7C8F4C6E" w14:textId="77777777" w:rsidR="00461F9E" w:rsidRDefault="00461F9E" w:rsidP="00074F64">
            <w:pPr>
              <w:spacing w:before="96" w:line="360" w:lineRule="auto"/>
              <w:textAlignment w:val="baseline"/>
            </w:pPr>
            <w:r>
              <w:t>Karunaratne D. C.</w:t>
            </w:r>
          </w:p>
          <w:p w14:paraId="207415D8" w14:textId="77777777" w:rsidR="00461F9E" w:rsidRPr="00993DC1" w:rsidRDefault="00461F9E" w:rsidP="00074F64">
            <w:pPr>
              <w:spacing w:before="96" w:line="360" w:lineRule="auto"/>
              <w:textAlignment w:val="baseline"/>
            </w:pPr>
          </w:p>
        </w:tc>
        <w:tc>
          <w:tcPr>
            <w:tcW w:w="1873" w:type="dxa"/>
            <w:shd w:val="clear" w:color="auto" w:fill="auto"/>
          </w:tcPr>
          <w:p w14:paraId="2076B8F1" w14:textId="77777777" w:rsidR="00461F9E" w:rsidRPr="00993DC1" w:rsidRDefault="00461F9E" w:rsidP="00074F64">
            <w:pPr>
              <w:spacing w:before="96" w:line="360" w:lineRule="auto"/>
              <w:textAlignment w:val="baseline"/>
            </w:pPr>
            <w:r>
              <w:t>IT 16037434</w:t>
            </w:r>
          </w:p>
        </w:tc>
        <w:tc>
          <w:tcPr>
            <w:tcW w:w="3018" w:type="dxa"/>
            <w:shd w:val="clear" w:color="auto" w:fill="auto"/>
          </w:tcPr>
          <w:p w14:paraId="05A1B53E" w14:textId="77777777" w:rsidR="00461F9E" w:rsidRPr="00993DC1" w:rsidRDefault="00461F9E" w:rsidP="00074F64">
            <w:pPr>
              <w:spacing w:before="96" w:line="360" w:lineRule="auto"/>
              <w:textAlignment w:val="baseline"/>
            </w:pPr>
            <w:r>
              <w:t xml:space="preserve"> </w:t>
            </w:r>
          </w:p>
        </w:tc>
      </w:tr>
      <w:tr w:rsidR="00461F9E" w:rsidRPr="00993DC1" w14:paraId="54D152D9" w14:textId="77777777" w:rsidTr="6B27A261">
        <w:tc>
          <w:tcPr>
            <w:tcW w:w="3299" w:type="dxa"/>
            <w:shd w:val="clear" w:color="auto" w:fill="auto"/>
          </w:tcPr>
          <w:p w14:paraId="119ADA8D" w14:textId="77777777" w:rsidR="00461F9E" w:rsidRDefault="00461F9E" w:rsidP="00074F64">
            <w:pPr>
              <w:spacing w:before="96" w:line="360" w:lineRule="auto"/>
              <w:textAlignment w:val="baseline"/>
            </w:pPr>
            <w:r>
              <w:t>Hettiarachchi H. A. I. S.</w:t>
            </w:r>
          </w:p>
          <w:p w14:paraId="7CBF11C9" w14:textId="77777777" w:rsidR="00461F9E" w:rsidRPr="00993DC1" w:rsidRDefault="00461F9E" w:rsidP="00074F64">
            <w:pPr>
              <w:spacing w:before="96" w:line="360" w:lineRule="auto"/>
              <w:textAlignment w:val="baseline"/>
            </w:pPr>
          </w:p>
        </w:tc>
        <w:tc>
          <w:tcPr>
            <w:tcW w:w="1873" w:type="dxa"/>
            <w:shd w:val="clear" w:color="auto" w:fill="auto"/>
          </w:tcPr>
          <w:p w14:paraId="491A3F8F" w14:textId="77777777" w:rsidR="00461F9E" w:rsidRPr="00993DC1" w:rsidRDefault="00461F9E" w:rsidP="00074F64">
            <w:pPr>
              <w:spacing w:before="96" w:line="360" w:lineRule="auto"/>
              <w:textAlignment w:val="baseline"/>
            </w:pPr>
            <w:r>
              <w:t>IT 15146366</w:t>
            </w:r>
          </w:p>
        </w:tc>
        <w:tc>
          <w:tcPr>
            <w:tcW w:w="3018" w:type="dxa"/>
            <w:shd w:val="clear" w:color="auto" w:fill="auto"/>
          </w:tcPr>
          <w:p w14:paraId="0F052E63" w14:textId="77777777" w:rsidR="00461F9E" w:rsidRPr="00993DC1" w:rsidRDefault="00461F9E" w:rsidP="00074F64">
            <w:pPr>
              <w:spacing w:before="96" w:line="360" w:lineRule="auto"/>
              <w:textAlignment w:val="baseline"/>
            </w:pPr>
          </w:p>
        </w:tc>
      </w:tr>
      <w:tr w:rsidR="00461F9E" w:rsidRPr="00993DC1" w14:paraId="1CEE5D63" w14:textId="77777777" w:rsidTr="6B27A261">
        <w:tc>
          <w:tcPr>
            <w:tcW w:w="3299" w:type="dxa"/>
            <w:shd w:val="clear" w:color="auto" w:fill="auto"/>
          </w:tcPr>
          <w:p w14:paraId="7D642239" w14:textId="77777777" w:rsidR="00461F9E" w:rsidRDefault="00461F9E" w:rsidP="00074F64">
            <w:pPr>
              <w:spacing w:before="96" w:line="360" w:lineRule="auto"/>
              <w:textAlignment w:val="baseline"/>
            </w:pPr>
            <w:r>
              <w:t>Fernando S. S. M. S.</w:t>
            </w:r>
          </w:p>
          <w:p w14:paraId="0581EB48" w14:textId="77777777" w:rsidR="00461F9E" w:rsidRPr="00993DC1" w:rsidRDefault="00461F9E" w:rsidP="00074F64">
            <w:pPr>
              <w:spacing w:before="96" w:line="360" w:lineRule="auto"/>
              <w:textAlignment w:val="baseline"/>
            </w:pPr>
          </w:p>
        </w:tc>
        <w:tc>
          <w:tcPr>
            <w:tcW w:w="1873" w:type="dxa"/>
            <w:shd w:val="clear" w:color="auto" w:fill="auto"/>
          </w:tcPr>
          <w:p w14:paraId="642BE552" w14:textId="77777777" w:rsidR="00461F9E" w:rsidRPr="00993DC1" w:rsidRDefault="00461F9E" w:rsidP="00074F64">
            <w:pPr>
              <w:spacing w:before="96" w:line="360" w:lineRule="auto"/>
              <w:textAlignment w:val="baseline"/>
            </w:pPr>
            <w:r>
              <w:t>IT 16001862</w:t>
            </w:r>
          </w:p>
        </w:tc>
        <w:tc>
          <w:tcPr>
            <w:tcW w:w="3018" w:type="dxa"/>
            <w:shd w:val="clear" w:color="auto" w:fill="auto"/>
          </w:tcPr>
          <w:p w14:paraId="03097587" w14:textId="77777777" w:rsidR="00461F9E" w:rsidRPr="00993DC1" w:rsidRDefault="00461F9E" w:rsidP="00074F64">
            <w:pPr>
              <w:spacing w:before="96" w:line="360" w:lineRule="auto"/>
              <w:textAlignment w:val="baseline"/>
            </w:pPr>
          </w:p>
        </w:tc>
      </w:tr>
      <w:tr w:rsidR="00461F9E" w:rsidRPr="00993DC1" w14:paraId="31CAA1CF" w14:textId="77777777" w:rsidTr="6B27A261">
        <w:tc>
          <w:tcPr>
            <w:tcW w:w="3299" w:type="dxa"/>
            <w:shd w:val="clear" w:color="auto" w:fill="auto"/>
          </w:tcPr>
          <w:p w14:paraId="7F817249" w14:textId="77777777" w:rsidR="00461F9E" w:rsidRDefault="00461F9E" w:rsidP="00074F64">
            <w:pPr>
              <w:spacing w:before="96" w:line="360" w:lineRule="auto"/>
              <w:textAlignment w:val="baseline"/>
            </w:pPr>
            <w:proofErr w:type="spellStart"/>
            <w:r>
              <w:t>Epa</w:t>
            </w:r>
            <w:proofErr w:type="spellEnd"/>
            <w:r>
              <w:t xml:space="preserve"> S. S.</w:t>
            </w:r>
          </w:p>
          <w:p w14:paraId="240A4AC4" w14:textId="77777777" w:rsidR="00461F9E" w:rsidRPr="00993DC1" w:rsidRDefault="00461F9E" w:rsidP="00074F64">
            <w:pPr>
              <w:spacing w:before="96" w:line="360" w:lineRule="auto"/>
              <w:textAlignment w:val="baseline"/>
            </w:pPr>
          </w:p>
        </w:tc>
        <w:tc>
          <w:tcPr>
            <w:tcW w:w="1873" w:type="dxa"/>
            <w:shd w:val="clear" w:color="auto" w:fill="auto"/>
          </w:tcPr>
          <w:p w14:paraId="39E2F893" w14:textId="77777777" w:rsidR="00461F9E" w:rsidRPr="00993DC1" w:rsidRDefault="00461F9E" w:rsidP="00074F64">
            <w:pPr>
              <w:spacing w:before="96" w:line="360" w:lineRule="auto"/>
              <w:textAlignment w:val="baseline"/>
            </w:pPr>
            <w:r>
              <w:t>IT 16009646</w:t>
            </w:r>
          </w:p>
        </w:tc>
        <w:tc>
          <w:tcPr>
            <w:tcW w:w="3018" w:type="dxa"/>
            <w:shd w:val="clear" w:color="auto" w:fill="auto"/>
          </w:tcPr>
          <w:p w14:paraId="53670228" w14:textId="77777777" w:rsidR="00461F9E" w:rsidRPr="00993DC1" w:rsidRDefault="00461F9E" w:rsidP="00074F64">
            <w:pPr>
              <w:spacing w:before="96" w:line="360" w:lineRule="auto"/>
              <w:textAlignment w:val="baseline"/>
            </w:pPr>
          </w:p>
        </w:tc>
      </w:tr>
    </w:tbl>
    <w:p w14:paraId="5FF6AF59" w14:textId="0310BF84" w:rsidR="6B27A261" w:rsidRDefault="6B27A261"/>
    <w:p w14:paraId="50AD7DD9" w14:textId="2ADC8E7A" w:rsidR="7AF63CBB" w:rsidRDefault="7AF63CBB"/>
    <w:p w14:paraId="5BBC5DA2" w14:textId="495D3E2B" w:rsidR="64D16795" w:rsidRDefault="64D16795"/>
    <w:p w14:paraId="45AE3D8B" w14:textId="77777777" w:rsidR="00461F9E" w:rsidRDefault="00461F9E" w:rsidP="00074F64">
      <w:pPr>
        <w:spacing w:line="360" w:lineRule="auto"/>
      </w:pPr>
    </w:p>
    <w:p w14:paraId="2AE013BF" w14:textId="77777777" w:rsidR="00461F9E" w:rsidRPr="007E07E8" w:rsidRDefault="00461F9E" w:rsidP="00D72DC7">
      <w:pPr>
        <w:spacing w:line="360" w:lineRule="auto"/>
        <w:jc w:val="both"/>
      </w:pPr>
    </w:p>
    <w:p w14:paraId="39FFDAF1" w14:textId="2C7F0FF7" w:rsidR="00461F9E" w:rsidRDefault="00461F9E" w:rsidP="00074F64">
      <w:pPr>
        <w:spacing w:line="360" w:lineRule="auto"/>
        <w:jc w:val="both"/>
      </w:pPr>
      <w:r w:rsidRPr="007E07E8">
        <w:t xml:space="preserve">The above candidates are carrying out research for the undergraduate </w:t>
      </w:r>
      <w:r w:rsidR="002E66BC">
        <w:t>d</w:t>
      </w:r>
      <w:r w:rsidRPr="007E07E8">
        <w:t>issertation under my supervision. </w:t>
      </w:r>
    </w:p>
    <w:p w14:paraId="60705496" w14:textId="5069EC43" w:rsidR="00FC2AC4" w:rsidRDefault="00FC2AC4" w:rsidP="00074F64">
      <w:pPr>
        <w:spacing w:line="360" w:lineRule="auto"/>
        <w:jc w:val="both"/>
      </w:pPr>
    </w:p>
    <w:p w14:paraId="68562106" w14:textId="77777777" w:rsidR="00B00BCE" w:rsidRDefault="00B00BCE" w:rsidP="00074F64">
      <w:pPr>
        <w:spacing w:line="360" w:lineRule="auto"/>
        <w:jc w:val="both"/>
      </w:pPr>
    </w:p>
    <w:p w14:paraId="1DC7F51E" w14:textId="77777777" w:rsidR="00B00BCE" w:rsidRDefault="00B00BCE" w:rsidP="00074F64">
      <w:pPr>
        <w:spacing w:line="360" w:lineRule="auto"/>
        <w:jc w:val="both"/>
      </w:pPr>
    </w:p>
    <w:p w14:paraId="7D5E5C7C" w14:textId="01AD8845" w:rsidR="00B00BCE" w:rsidRDefault="00B00BCE" w:rsidP="00074F64">
      <w:pPr>
        <w:spacing w:line="360" w:lineRule="auto"/>
        <w:jc w:val="both"/>
      </w:pPr>
      <w:r>
        <w:t>…………………………</w:t>
      </w:r>
      <w:r>
        <w:tab/>
      </w:r>
      <w:r>
        <w:tab/>
      </w:r>
      <w:r>
        <w:tab/>
      </w:r>
      <w:r>
        <w:tab/>
        <w:t>…………………….</w:t>
      </w:r>
      <w:r>
        <w:tab/>
      </w:r>
    </w:p>
    <w:p w14:paraId="4A535F4C" w14:textId="2D6DCBB5" w:rsidR="00B00BCE" w:rsidRDefault="00B00BCE" w:rsidP="00074F64">
      <w:pPr>
        <w:spacing w:line="360" w:lineRule="auto"/>
        <w:jc w:val="both"/>
      </w:pPr>
      <w:r>
        <w:t>Signature of Supervisor</w:t>
      </w:r>
      <w:r>
        <w:tab/>
      </w:r>
      <w:r>
        <w:tab/>
      </w:r>
      <w:r>
        <w:tab/>
      </w:r>
      <w:r>
        <w:tab/>
      </w:r>
      <w:r>
        <w:tab/>
        <w:t>Date</w:t>
      </w:r>
    </w:p>
    <w:sdt>
      <w:sdtPr>
        <w:rPr>
          <w:rFonts w:eastAsia="Times New Roman" w:cs="Times New Roman"/>
          <w:b w:val="0"/>
          <w:color w:val="auto"/>
          <w:sz w:val="24"/>
          <w:szCs w:val="24"/>
        </w:rPr>
        <w:id w:val="1642464284"/>
        <w:docPartObj>
          <w:docPartGallery w:val="Table of Contents"/>
          <w:docPartUnique/>
        </w:docPartObj>
      </w:sdtPr>
      <w:sdtEndPr>
        <w:rPr>
          <w:bCs/>
          <w:noProof/>
        </w:rPr>
      </w:sdtEndPr>
      <w:sdtContent>
        <w:p w14:paraId="5FAA720F" w14:textId="70D25AE0" w:rsidR="00B101F2" w:rsidRPr="007671C9" w:rsidRDefault="00AE1E7D" w:rsidP="00C424E4">
          <w:pPr>
            <w:pStyle w:val="TOCHeading"/>
            <w:numPr>
              <w:ilvl w:val="0"/>
              <w:numId w:val="0"/>
            </w:numPr>
            <w:tabs>
              <w:tab w:val="left" w:pos="2000"/>
            </w:tabs>
            <w:spacing w:line="360" w:lineRule="auto"/>
            <w:jc w:val="center"/>
            <w:rPr>
              <w:rFonts w:eastAsia="Times New Roman" w:cs="Times New Roman"/>
              <w:color w:val="auto"/>
              <w:szCs w:val="28"/>
            </w:rPr>
          </w:pPr>
          <w:r w:rsidRPr="007671C9">
            <w:rPr>
              <w:rFonts w:eastAsia="Times New Roman" w:cs="Times New Roman"/>
              <w:color w:val="auto"/>
              <w:szCs w:val="28"/>
            </w:rPr>
            <w:t>TABLE OF CONTENTS</w:t>
          </w:r>
        </w:p>
        <w:p w14:paraId="50F52C59" w14:textId="77777777" w:rsidR="00AE1E7D" w:rsidRPr="00AE1E7D" w:rsidRDefault="00AE1E7D" w:rsidP="00074F64">
          <w:pPr>
            <w:spacing w:line="360" w:lineRule="auto"/>
          </w:pPr>
        </w:p>
        <w:p w14:paraId="5E133F4C" w14:textId="6C4BA263" w:rsidR="00A969BD" w:rsidRDefault="00B101F2">
          <w:pPr>
            <w:pStyle w:val="TOC1"/>
            <w:tabs>
              <w:tab w:val="left" w:pos="480"/>
              <w:tab w:val="right" w:leader="dot" w:pos="8210"/>
            </w:tabs>
            <w:rPr>
              <w:rFonts w:asciiTheme="minorHAnsi" w:eastAsiaTheme="minorEastAsia" w:hAnsiTheme="minorHAnsi" w:cstheme="minorBidi"/>
              <w:noProof/>
              <w:sz w:val="22"/>
              <w:szCs w:val="22"/>
              <w:lang w:bidi="si-LK"/>
            </w:rPr>
          </w:pPr>
          <w:r>
            <w:rPr>
              <w:b/>
              <w:bCs/>
              <w:noProof/>
            </w:rPr>
            <w:fldChar w:fldCharType="begin"/>
          </w:r>
          <w:r>
            <w:rPr>
              <w:b/>
              <w:bCs/>
              <w:noProof/>
            </w:rPr>
            <w:instrText xml:space="preserve"> TOC \o "1-3" \h \z \u </w:instrText>
          </w:r>
          <w:r>
            <w:rPr>
              <w:b/>
              <w:bCs/>
              <w:noProof/>
            </w:rPr>
            <w:fldChar w:fldCharType="separate"/>
          </w:r>
          <w:hyperlink w:anchor="_Toc8654768" w:history="1">
            <w:r w:rsidR="00A969BD" w:rsidRPr="00FB0D41">
              <w:rPr>
                <w:rStyle w:val="Hyperlink"/>
                <w:noProof/>
              </w:rPr>
              <w:t>1</w:t>
            </w:r>
            <w:r w:rsidR="00A969BD">
              <w:rPr>
                <w:rFonts w:asciiTheme="minorHAnsi" w:eastAsiaTheme="minorEastAsia" w:hAnsiTheme="minorHAnsi" w:cstheme="minorBidi"/>
                <w:noProof/>
                <w:sz w:val="22"/>
                <w:szCs w:val="22"/>
                <w:lang w:bidi="si-LK"/>
              </w:rPr>
              <w:tab/>
            </w:r>
            <w:r w:rsidR="00A969BD" w:rsidRPr="00FB0D41">
              <w:rPr>
                <w:rStyle w:val="Hyperlink"/>
                <w:noProof/>
              </w:rPr>
              <w:t>Introduction</w:t>
            </w:r>
            <w:r w:rsidR="00A969BD">
              <w:rPr>
                <w:noProof/>
                <w:webHidden/>
              </w:rPr>
              <w:tab/>
            </w:r>
            <w:r w:rsidR="00A969BD">
              <w:rPr>
                <w:noProof/>
                <w:webHidden/>
              </w:rPr>
              <w:fldChar w:fldCharType="begin"/>
            </w:r>
            <w:r w:rsidR="00A969BD">
              <w:rPr>
                <w:noProof/>
                <w:webHidden/>
              </w:rPr>
              <w:instrText xml:space="preserve"> PAGEREF _Toc8654768 \h </w:instrText>
            </w:r>
            <w:r w:rsidR="00A969BD">
              <w:rPr>
                <w:noProof/>
                <w:webHidden/>
              </w:rPr>
            </w:r>
            <w:r w:rsidR="00A969BD">
              <w:rPr>
                <w:noProof/>
                <w:webHidden/>
              </w:rPr>
              <w:fldChar w:fldCharType="separate"/>
            </w:r>
            <w:r w:rsidR="00200BB1">
              <w:rPr>
                <w:noProof/>
                <w:webHidden/>
              </w:rPr>
              <w:t>1</w:t>
            </w:r>
            <w:r w:rsidR="00A969BD">
              <w:rPr>
                <w:noProof/>
                <w:webHidden/>
              </w:rPr>
              <w:fldChar w:fldCharType="end"/>
            </w:r>
          </w:hyperlink>
        </w:p>
        <w:p w14:paraId="23702792" w14:textId="4DD8678F"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69" w:history="1">
            <w:r w:rsidR="00A969BD" w:rsidRPr="00FB0D41">
              <w:rPr>
                <w:rStyle w:val="Hyperlink"/>
                <w:noProof/>
              </w:rPr>
              <w:t>1.1</w:t>
            </w:r>
            <w:r w:rsidR="00A969BD">
              <w:rPr>
                <w:rFonts w:asciiTheme="minorHAnsi" w:eastAsiaTheme="minorEastAsia" w:hAnsiTheme="minorHAnsi" w:cstheme="minorBidi"/>
                <w:noProof/>
                <w:sz w:val="22"/>
                <w:szCs w:val="22"/>
                <w:lang w:bidi="si-LK"/>
              </w:rPr>
              <w:tab/>
            </w:r>
            <w:r w:rsidR="00A969BD" w:rsidRPr="00FB0D41">
              <w:rPr>
                <w:rStyle w:val="Hyperlink"/>
                <w:noProof/>
              </w:rPr>
              <w:t>Purpose</w:t>
            </w:r>
            <w:r w:rsidR="00A969BD">
              <w:rPr>
                <w:noProof/>
                <w:webHidden/>
              </w:rPr>
              <w:tab/>
            </w:r>
            <w:r w:rsidR="00A969BD">
              <w:rPr>
                <w:noProof/>
                <w:webHidden/>
              </w:rPr>
              <w:fldChar w:fldCharType="begin"/>
            </w:r>
            <w:r w:rsidR="00A969BD">
              <w:rPr>
                <w:noProof/>
                <w:webHidden/>
              </w:rPr>
              <w:instrText xml:space="preserve"> PAGEREF _Toc8654769 \h </w:instrText>
            </w:r>
            <w:r w:rsidR="00A969BD">
              <w:rPr>
                <w:noProof/>
                <w:webHidden/>
              </w:rPr>
            </w:r>
            <w:r w:rsidR="00A969BD">
              <w:rPr>
                <w:noProof/>
                <w:webHidden/>
              </w:rPr>
              <w:fldChar w:fldCharType="separate"/>
            </w:r>
            <w:r w:rsidR="00200BB1">
              <w:rPr>
                <w:noProof/>
                <w:webHidden/>
              </w:rPr>
              <w:t>1</w:t>
            </w:r>
            <w:r w:rsidR="00A969BD">
              <w:rPr>
                <w:noProof/>
                <w:webHidden/>
              </w:rPr>
              <w:fldChar w:fldCharType="end"/>
            </w:r>
          </w:hyperlink>
        </w:p>
        <w:p w14:paraId="20AAC12A" w14:textId="4AEB8C3C"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70" w:history="1">
            <w:r w:rsidR="00A969BD" w:rsidRPr="00FB0D41">
              <w:rPr>
                <w:rStyle w:val="Hyperlink"/>
                <w:noProof/>
              </w:rPr>
              <w:t>1.2</w:t>
            </w:r>
            <w:r w:rsidR="00A969BD">
              <w:rPr>
                <w:rFonts w:asciiTheme="minorHAnsi" w:eastAsiaTheme="minorEastAsia" w:hAnsiTheme="minorHAnsi" w:cstheme="minorBidi"/>
                <w:noProof/>
                <w:sz w:val="22"/>
                <w:szCs w:val="22"/>
                <w:lang w:bidi="si-LK"/>
              </w:rPr>
              <w:tab/>
            </w:r>
            <w:r w:rsidR="00A969BD" w:rsidRPr="00FB0D41">
              <w:rPr>
                <w:rStyle w:val="Hyperlink"/>
                <w:noProof/>
              </w:rPr>
              <w:t>Scope</w:t>
            </w:r>
            <w:r w:rsidR="00A969BD">
              <w:rPr>
                <w:noProof/>
                <w:webHidden/>
              </w:rPr>
              <w:tab/>
            </w:r>
            <w:r w:rsidR="00A969BD">
              <w:rPr>
                <w:noProof/>
                <w:webHidden/>
              </w:rPr>
              <w:fldChar w:fldCharType="begin"/>
            </w:r>
            <w:r w:rsidR="00A969BD">
              <w:rPr>
                <w:noProof/>
                <w:webHidden/>
              </w:rPr>
              <w:instrText xml:space="preserve"> PAGEREF _Toc8654770 \h </w:instrText>
            </w:r>
            <w:r w:rsidR="00A969BD">
              <w:rPr>
                <w:noProof/>
                <w:webHidden/>
              </w:rPr>
            </w:r>
            <w:r w:rsidR="00A969BD">
              <w:rPr>
                <w:noProof/>
                <w:webHidden/>
              </w:rPr>
              <w:fldChar w:fldCharType="separate"/>
            </w:r>
            <w:r w:rsidR="00200BB1">
              <w:rPr>
                <w:noProof/>
                <w:webHidden/>
              </w:rPr>
              <w:t>1</w:t>
            </w:r>
            <w:r w:rsidR="00A969BD">
              <w:rPr>
                <w:noProof/>
                <w:webHidden/>
              </w:rPr>
              <w:fldChar w:fldCharType="end"/>
            </w:r>
          </w:hyperlink>
        </w:p>
        <w:p w14:paraId="51C139C7" w14:textId="5B881131"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71" w:history="1">
            <w:r w:rsidR="00A969BD" w:rsidRPr="00FB0D41">
              <w:rPr>
                <w:rStyle w:val="Hyperlink"/>
                <w:noProof/>
              </w:rPr>
              <w:t>1.3</w:t>
            </w:r>
            <w:r w:rsidR="00A969BD">
              <w:rPr>
                <w:rFonts w:asciiTheme="minorHAnsi" w:eastAsiaTheme="minorEastAsia" w:hAnsiTheme="minorHAnsi" w:cstheme="minorBidi"/>
                <w:noProof/>
                <w:sz w:val="22"/>
                <w:szCs w:val="22"/>
                <w:lang w:bidi="si-LK"/>
              </w:rPr>
              <w:tab/>
            </w:r>
            <w:r w:rsidR="00A969BD" w:rsidRPr="00FB0D41">
              <w:rPr>
                <w:rStyle w:val="Hyperlink"/>
                <w:noProof/>
              </w:rPr>
              <w:t>Definitions, Acronyms and Abbreviations</w:t>
            </w:r>
            <w:r w:rsidR="00A969BD">
              <w:rPr>
                <w:noProof/>
                <w:webHidden/>
              </w:rPr>
              <w:tab/>
            </w:r>
            <w:r w:rsidR="00A969BD">
              <w:rPr>
                <w:noProof/>
                <w:webHidden/>
              </w:rPr>
              <w:fldChar w:fldCharType="begin"/>
            </w:r>
            <w:r w:rsidR="00A969BD">
              <w:rPr>
                <w:noProof/>
                <w:webHidden/>
              </w:rPr>
              <w:instrText xml:space="preserve"> PAGEREF _Toc8654771 \h </w:instrText>
            </w:r>
            <w:r w:rsidR="00A969BD">
              <w:rPr>
                <w:noProof/>
                <w:webHidden/>
              </w:rPr>
            </w:r>
            <w:r w:rsidR="00A969BD">
              <w:rPr>
                <w:noProof/>
                <w:webHidden/>
              </w:rPr>
              <w:fldChar w:fldCharType="separate"/>
            </w:r>
            <w:r w:rsidR="00200BB1">
              <w:rPr>
                <w:noProof/>
                <w:webHidden/>
              </w:rPr>
              <w:t>2</w:t>
            </w:r>
            <w:r w:rsidR="00A969BD">
              <w:rPr>
                <w:noProof/>
                <w:webHidden/>
              </w:rPr>
              <w:fldChar w:fldCharType="end"/>
            </w:r>
          </w:hyperlink>
        </w:p>
        <w:p w14:paraId="7CD2791B" w14:textId="75AFE261"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72" w:history="1">
            <w:r w:rsidR="00A969BD" w:rsidRPr="00FB0D41">
              <w:rPr>
                <w:rStyle w:val="Hyperlink"/>
                <w:noProof/>
              </w:rPr>
              <w:t>1.4</w:t>
            </w:r>
            <w:r w:rsidR="00A969BD">
              <w:rPr>
                <w:rFonts w:asciiTheme="minorHAnsi" w:eastAsiaTheme="minorEastAsia" w:hAnsiTheme="minorHAnsi" w:cstheme="minorBidi"/>
                <w:noProof/>
                <w:sz w:val="22"/>
                <w:szCs w:val="22"/>
                <w:lang w:bidi="si-LK"/>
              </w:rPr>
              <w:tab/>
            </w:r>
            <w:r w:rsidR="00A969BD" w:rsidRPr="00FB0D41">
              <w:rPr>
                <w:rStyle w:val="Hyperlink"/>
                <w:noProof/>
              </w:rPr>
              <w:t>Overview</w:t>
            </w:r>
            <w:r w:rsidR="00A969BD">
              <w:rPr>
                <w:noProof/>
                <w:webHidden/>
              </w:rPr>
              <w:tab/>
            </w:r>
            <w:r w:rsidR="00A969BD">
              <w:rPr>
                <w:noProof/>
                <w:webHidden/>
              </w:rPr>
              <w:fldChar w:fldCharType="begin"/>
            </w:r>
            <w:r w:rsidR="00A969BD">
              <w:rPr>
                <w:noProof/>
                <w:webHidden/>
              </w:rPr>
              <w:instrText xml:space="preserve"> PAGEREF _Toc8654772 \h </w:instrText>
            </w:r>
            <w:r w:rsidR="00A969BD">
              <w:rPr>
                <w:noProof/>
                <w:webHidden/>
              </w:rPr>
            </w:r>
            <w:r w:rsidR="00A969BD">
              <w:rPr>
                <w:noProof/>
                <w:webHidden/>
              </w:rPr>
              <w:fldChar w:fldCharType="separate"/>
            </w:r>
            <w:r w:rsidR="00200BB1">
              <w:rPr>
                <w:noProof/>
                <w:webHidden/>
              </w:rPr>
              <w:t>3</w:t>
            </w:r>
            <w:r w:rsidR="00A969BD">
              <w:rPr>
                <w:noProof/>
                <w:webHidden/>
              </w:rPr>
              <w:fldChar w:fldCharType="end"/>
            </w:r>
          </w:hyperlink>
        </w:p>
        <w:p w14:paraId="317CFDA4" w14:textId="69A634F3" w:rsidR="00A969BD" w:rsidRDefault="007808C8">
          <w:pPr>
            <w:pStyle w:val="TOC1"/>
            <w:tabs>
              <w:tab w:val="left" w:pos="480"/>
              <w:tab w:val="right" w:leader="dot" w:pos="8210"/>
            </w:tabs>
            <w:rPr>
              <w:rFonts w:asciiTheme="minorHAnsi" w:eastAsiaTheme="minorEastAsia" w:hAnsiTheme="minorHAnsi" w:cstheme="minorBidi"/>
              <w:noProof/>
              <w:sz w:val="22"/>
              <w:szCs w:val="22"/>
              <w:lang w:bidi="si-LK"/>
            </w:rPr>
          </w:pPr>
          <w:hyperlink w:anchor="_Toc8654773" w:history="1">
            <w:r w:rsidR="00A969BD" w:rsidRPr="00FB0D41">
              <w:rPr>
                <w:rStyle w:val="Hyperlink"/>
                <w:noProof/>
              </w:rPr>
              <w:t>2</w:t>
            </w:r>
            <w:r w:rsidR="00A969BD">
              <w:rPr>
                <w:rFonts w:asciiTheme="minorHAnsi" w:eastAsiaTheme="minorEastAsia" w:hAnsiTheme="minorHAnsi" w:cstheme="minorBidi"/>
                <w:noProof/>
                <w:sz w:val="22"/>
                <w:szCs w:val="22"/>
                <w:lang w:bidi="si-LK"/>
              </w:rPr>
              <w:tab/>
            </w:r>
            <w:r w:rsidR="00A969BD" w:rsidRPr="00FB0D41">
              <w:rPr>
                <w:rStyle w:val="Hyperlink"/>
                <w:noProof/>
              </w:rPr>
              <w:t>Overall Description</w:t>
            </w:r>
            <w:r w:rsidR="00A969BD">
              <w:rPr>
                <w:noProof/>
                <w:webHidden/>
              </w:rPr>
              <w:tab/>
            </w:r>
            <w:r w:rsidR="00A969BD">
              <w:rPr>
                <w:noProof/>
                <w:webHidden/>
              </w:rPr>
              <w:fldChar w:fldCharType="begin"/>
            </w:r>
            <w:r w:rsidR="00A969BD">
              <w:rPr>
                <w:noProof/>
                <w:webHidden/>
              </w:rPr>
              <w:instrText xml:space="preserve"> PAGEREF _Toc8654773 \h </w:instrText>
            </w:r>
            <w:r w:rsidR="00A969BD">
              <w:rPr>
                <w:noProof/>
                <w:webHidden/>
              </w:rPr>
            </w:r>
            <w:r w:rsidR="00A969BD">
              <w:rPr>
                <w:noProof/>
                <w:webHidden/>
              </w:rPr>
              <w:fldChar w:fldCharType="separate"/>
            </w:r>
            <w:r w:rsidR="00200BB1">
              <w:rPr>
                <w:noProof/>
                <w:webHidden/>
              </w:rPr>
              <w:t>4</w:t>
            </w:r>
            <w:r w:rsidR="00A969BD">
              <w:rPr>
                <w:noProof/>
                <w:webHidden/>
              </w:rPr>
              <w:fldChar w:fldCharType="end"/>
            </w:r>
          </w:hyperlink>
        </w:p>
        <w:p w14:paraId="231B47BC" w14:textId="4497E308"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74" w:history="1">
            <w:r w:rsidR="00A969BD" w:rsidRPr="00FB0D41">
              <w:rPr>
                <w:rStyle w:val="Hyperlink"/>
                <w:noProof/>
              </w:rPr>
              <w:t>2.1</w:t>
            </w:r>
            <w:r w:rsidR="00A969BD">
              <w:rPr>
                <w:rFonts w:asciiTheme="minorHAnsi" w:eastAsiaTheme="minorEastAsia" w:hAnsiTheme="minorHAnsi" w:cstheme="minorBidi"/>
                <w:noProof/>
                <w:sz w:val="22"/>
                <w:szCs w:val="22"/>
                <w:lang w:bidi="si-LK"/>
              </w:rPr>
              <w:tab/>
            </w:r>
            <w:r w:rsidR="00A969BD" w:rsidRPr="00FB0D41">
              <w:rPr>
                <w:rStyle w:val="Hyperlink"/>
                <w:noProof/>
              </w:rPr>
              <w:t>Product perspective</w:t>
            </w:r>
            <w:r w:rsidR="00A969BD">
              <w:rPr>
                <w:noProof/>
                <w:webHidden/>
              </w:rPr>
              <w:tab/>
            </w:r>
            <w:r w:rsidR="00A969BD">
              <w:rPr>
                <w:noProof/>
                <w:webHidden/>
              </w:rPr>
              <w:fldChar w:fldCharType="begin"/>
            </w:r>
            <w:r w:rsidR="00A969BD">
              <w:rPr>
                <w:noProof/>
                <w:webHidden/>
              </w:rPr>
              <w:instrText xml:space="preserve"> PAGEREF _Toc8654774 \h </w:instrText>
            </w:r>
            <w:r w:rsidR="00A969BD">
              <w:rPr>
                <w:noProof/>
                <w:webHidden/>
              </w:rPr>
            </w:r>
            <w:r w:rsidR="00A969BD">
              <w:rPr>
                <w:noProof/>
                <w:webHidden/>
              </w:rPr>
              <w:fldChar w:fldCharType="separate"/>
            </w:r>
            <w:r w:rsidR="00200BB1">
              <w:rPr>
                <w:noProof/>
                <w:webHidden/>
              </w:rPr>
              <w:t>4</w:t>
            </w:r>
            <w:r w:rsidR="00A969BD">
              <w:rPr>
                <w:noProof/>
                <w:webHidden/>
              </w:rPr>
              <w:fldChar w:fldCharType="end"/>
            </w:r>
          </w:hyperlink>
        </w:p>
        <w:p w14:paraId="689BB1E3" w14:textId="5D1B2821"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75" w:history="1">
            <w:r w:rsidR="00A969BD" w:rsidRPr="00FB0D41">
              <w:rPr>
                <w:rStyle w:val="Hyperlink"/>
                <w:noProof/>
              </w:rPr>
              <w:t>2.1.1</w:t>
            </w:r>
            <w:r w:rsidR="00A969BD">
              <w:rPr>
                <w:rFonts w:asciiTheme="minorHAnsi" w:eastAsiaTheme="minorEastAsia" w:hAnsiTheme="minorHAnsi" w:cstheme="minorBidi"/>
                <w:noProof/>
                <w:sz w:val="22"/>
                <w:szCs w:val="22"/>
                <w:lang w:bidi="si-LK"/>
              </w:rPr>
              <w:tab/>
            </w:r>
            <w:r w:rsidR="00A969BD" w:rsidRPr="00FB0D41">
              <w:rPr>
                <w:rStyle w:val="Hyperlink"/>
                <w:noProof/>
              </w:rPr>
              <w:t>System interfaces</w:t>
            </w:r>
            <w:r w:rsidR="00A969BD">
              <w:rPr>
                <w:noProof/>
                <w:webHidden/>
              </w:rPr>
              <w:tab/>
            </w:r>
            <w:r w:rsidR="00A969BD">
              <w:rPr>
                <w:noProof/>
                <w:webHidden/>
              </w:rPr>
              <w:fldChar w:fldCharType="begin"/>
            </w:r>
            <w:r w:rsidR="00A969BD">
              <w:rPr>
                <w:noProof/>
                <w:webHidden/>
              </w:rPr>
              <w:instrText xml:space="preserve"> PAGEREF _Toc8654775 \h </w:instrText>
            </w:r>
            <w:r w:rsidR="00A969BD">
              <w:rPr>
                <w:noProof/>
                <w:webHidden/>
              </w:rPr>
            </w:r>
            <w:r w:rsidR="00A969BD">
              <w:rPr>
                <w:noProof/>
                <w:webHidden/>
              </w:rPr>
              <w:fldChar w:fldCharType="separate"/>
            </w:r>
            <w:r w:rsidR="00200BB1">
              <w:rPr>
                <w:noProof/>
                <w:webHidden/>
              </w:rPr>
              <w:t>5</w:t>
            </w:r>
            <w:r w:rsidR="00A969BD">
              <w:rPr>
                <w:noProof/>
                <w:webHidden/>
              </w:rPr>
              <w:fldChar w:fldCharType="end"/>
            </w:r>
          </w:hyperlink>
        </w:p>
        <w:p w14:paraId="38045351" w14:textId="173D540C"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76" w:history="1">
            <w:r w:rsidR="00A969BD" w:rsidRPr="00FB0D41">
              <w:rPr>
                <w:rStyle w:val="Hyperlink"/>
                <w:noProof/>
              </w:rPr>
              <w:t>2.1.2</w:t>
            </w:r>
            <w:r w:rsidR="00A969BD">
              <w:rPr>
                <w:rFonts w:asciiTheme="minorHAnsi" w:eastAsiaTheme="minorEastAsia" w:hAnsiTheme="minorHAnsi" w:cstheme="minorBidi"/>
                <w:noProof/>
                <w:sz w:val="22"/>
                <w:szCs w:val="22"/>
                <w:lang w:bidi="si-LK"/>
              </w:rPr>
              <w:tab/>
            </w:r>
            <w:r w:rsidR="00A969BD" w:rsidRPr="00FB0D41">
              <w:rPr>
                <w:rStyle w:val="Hyperlink"/>
                <w:noProof/>
              </w:rPr>
              <w:t>User interfaces</w:t>
            </w:r>
            <w:r w:rsidR="00A969BD">
              <w:rPr>
                <w:noProof/>
                <w:webHidden/>
              </w:rPr>
              <w:tab/>
            </w:r>
            <w:r w:rsidR="00A969BD">
              <w:rPr>
                <w:noProof/>
                <w:webHidden/>
              </w:rPr>
              <w:fldChar w:fldCharType="begin"/>
            </w:r>
            <w:r w:rsidR="00A969BD">
              <w:rPr>
                <w:noProof/>
                <w:webHidden/>
              </w:rPr>
              <w:instrText xml:space="preserve"> PAGEREF _Toc8654776 \h </w:instrText>
            </w:r>
            <w:r w:rsidR="00A969BD">
              <w:rPr>
                <w:noProof/>
                <w:webHidden/>
              </w:rPr>
            </w:r>
            <w:r w:rsidR="00A969BD">
              <w:rPr>
                <w:noProof/>
                <w:webHidden/>
              </w:rPr>
              <w:fldChar w:fldCharType="separate"/>
            </w:r>
            <w:r w:rsidR="00200BB1">
              <w:rPr>
                <w:noProof/>
                <w:webHidden/>
              </w:rPr>
              <w:t>6</w:t>
            </w:r>
            <w:r w:rsidR="00A969BD">
              <w:rPr>
                <w:noProof/>
                <w:webHidden/>
              </w:rPr>
              <w:fldChar w:fldCharType="end"/>
            </w:r>
          </w:hyperlink>
        </w:p>
        <w:p w14:paraId="18FD1BF3" w14:textId="4AC06008"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77" w:history="1">
            <w:r w:rsidR="00A969BD" w:rsidRPr="00FB0D41">
              <w:rPr>
                <w:rStyle w:val="Hyperlink"/>
                <w:i/>
                <w:iCs/>
                <w:noProof/>
              </w:rPr>
              <w:t>2.1.3</w:t>
            </w:r>
            <w:r w:rsidR="00A969BD">
              <w:rPr>
                <w:rFonts w:asciiTheme="minorHAnsi" w:eastAsiaTheme="minorEastAsia" w:hAnsiTheme="minorHAnsi" w:cstheme="minorBidi"/>
                <w:noProof/>
                <w:sz w:val="22"/>
                <w:szCs w:val="22"/>
                <w:lang w:bidi="si-LK"/>
              </w:rPr>
              <w:tab/>
            </w:r>
            <w:r w:rsidR="00A969BD" w:rsidRPr="00FB0D41">
              <w:rPr>
                <w:rStyle w:val="Hyperlink"/>
                <w:noProof/>
              </w:rPr>
              <w:t>Hardware interfaces</w:t>
            </w:r>
            <w:r w:rsidR="00A969BD">
              <w:rPr>
                <w:noProof/>
                <w:webHidden/>
              </w:rPr>
              <w:tab/>
            </w:r>
            <w:r w:rsidR="00A969BD">
              <w:rPr>
                <w:noProof/>
                <w:webHidden/>
              </w:rPr>
              <w:fldChar w:fldCharType="begin"/>
            </w:r>
            <w:r w:rsidR="00A969BD">
              <w:rPr>
                <w:noProof/>
                <w:webHidden/>
              </w:rPr>
              <w:instrText xml:space="preserve"> PAGEREF _Toc8654777 \h </w:instrText>
            </w:r>
            <w:r w:rsidR="00A969BD">
              <w:rPr>
                <w:noProof/>
                <w:webHidden/>
              </w:rPr>
            </w:r>
            <w:r w:rsidR="00A969BD">
              <w:rPr>
                <w:noProof/>
                <w:webHidden/>
              </w:rPr>
              <w:fldChar w:fldCharType="separate"/>
            </w:r>
            <w:r w:rsidR="00200BB1">
              <w:rPr>
                <w:noProof/>
                <w:webHidden/>
              </w:rPr>
              <w:t>6</w:t>
            </w:r>
            <w:r w:rsidR="00A969BD">
              <w:rPr>
                <w:noProof/>
                <w:webHidden/>
              </w:rPr>
              <w:fldChar w:fldCharType="end"/>
            </w:r>
          </w:hyperlink>
        </w:p>
        <w:p w14:paraId="412604BB" w14:textId="5D646825"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78" w:history="1">
            <w:r w:rsidR="00A969BD" w:rsidRPr="00FB0D41">
              <w:rPr>
                <w:rStyle w:val="Hyperlink"/>
                <w:noProof/>
              </w:rPr>
              <w:t>2.1.4</w:t>
            </w:r>
            <w:r w:rsidR="00A969BD">
              <w:rPr>
                <w:rFonts w:asciiTheme="minorHAnsi" w:eastAsiaTheme="minorEastAsia" w:hAnsiTheme="minorHAnsi" w:cstheme="minorBidi"/>
                <w:noProof/>
                <w:sz w:val="22"/>
                <w:szCs w:val="22"/>
                <w:lang w:bidi="si-LK"/>
              </w:rPr>
              <w:tab/>
            </w:r>
            <w:r w:rsidR="00A969BD" w:rsidRPr="00FB0D41">
              <w:rPr>
                <w:rStyle w:val="Hyperlink"/>
                <w:noProof/>
              </w:rPr>
              <w:t>Software interfaces</w:t>
            </w:r>
            <w:r w:rsidR="00A969BD">
              <w:rPr>
                <w:noProof/>
                <w:webHidden/>
              </w:rPr>
              <w:tab/>
            </w:r>
            <w:r w:rsidR="00A969BD">
              <w:rPr>
                <w:noProof/>
                <w:webHidden/>
              </w:rPr>
              <w:fldChar w:fldCharType="begin"/>
            </w:r>
            <w:r w:rsidR="00A969BD">
              <w:rPr>
                <w:noProof/>
                <w:webHidden/>
              </w:rPr>
              <w:instrText xml:space="preserve"> PAGEREF _Toc8654778 \h </w:instrText>
            </w:r>
            <w:r w:rsidR="00A969BD">
              <w:rPr>
                <w:noProof/>
                <w:webHidden/>
              </w:rPr>
            </w:r>
            <w:r w:rsidR="00A969BD">
              <w:rPr>
                <w:noProof/>
                <w:webHidden/>
              </w:rPr>
              <w:fldChar w:fldCharType="separate"/>
            </w:r>
            <w:r w:rsidR="00200BB1">
              <w:rPr>
                <w:noProof/>
                <w:webHidden/>
              </w:rPr>
              <w:t>6</w:t>
            </w:r>
            <w:r w:rsidR="00A969BD">
              <w:rPr>
                <w:noProof/>
                <w:webHidden/>
              </w:rPr>
              <w:fldChar w:fldCharType="end"/>
            </w:r>
          </w:hyperlink>
        </w:p>
        <w:p w14:paraId="6A905066" w14:textId="37D7FB09"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79" w:history="1">
            <w:r w:rsidR="00A969BD" w:rsidRPr="00FB0D41">
              <w:rPr>
                <w:rStyle w:val="Hyperlink"/>
                <w:noProof/>
              </w:rPr>
              <w:t>2.1.5</w:t>
            </w:r>
            <w:r w:rsidR="00A969BD">
              <w:rPr>
                <w:rFonts w:asciiTheme="minorHAnsi" w:eastAsiaTheme="minorEastAsia" w:hAnsiTheme="minorHAnsi" w:cstheme="minorBidi"/>
                <w:noProof/>
                <w:sz w:val="22"/>
                <w:szCs w:val="22"/>
                <w:lang w:bidi="si-LK"/>
              </w:rPr>
              <w:tab/>
            </w:r>
            <w:r w:rsidR="00A969BD" w:rsidRPr="00FB0D41">
              <w:rPr>
                <w:rStyle w:val="Hyperlink"/>
                <w:noProof/>
              </w:rPr>
              <w:t>Communication interfaces</w:t>
            </w:r>
            <w:r w:rsidR="00A969BD">
              <w:rPr>
                <w:noProof/>
                <w:webHidden/>
              </w:rPr>
              <w:tab/>
            </w:r>
            <w:r w:rsidR="00A969BD">
              <w:rPr>
                <w:noProof/>
                <w:webHidden/>
              </w:rPr>
              <w:fldChar w:fldCharType="begin"/>
            </w:r>
            <w:r w:rsidR="00A969BD">
              <w:rPr>
                <w:noProof/>
                <w:webHidden/>
              </w:rPr>
              <w:instrText xml:space="preserve"> PAGEREF _Toc8654779 \h </w:instrText>
            </w:r>
            <w:r w:rsidR="00A969BD">
              <w:rPr>
                <w:noProof/>
                <w:webHidden/>
              </w:rPr>
            </w:r>
            <w:r w:rsidR="00A969BD">
              <w:rPr>
                <w:noProof/>
                <w:webHidden/>
              </w:rPr>
              <w:fldChar w:fldCharType="separate"/>
            </w:r>
            <w:r w:rsidR="00200BB1">
              <w:rPr>
                <w:noProof/>
                <w:webHidden/>
              </w:rPr>
              <w:t>7</w:t>
            </w:r>
            <w:r w:rsidR="00A969BD">
              <w:rPr>
                <w:noProof/>
                <w:webHidden/>
              </w:rPr>
              <w:fldChar w:fldCharType="end"/>
            </w:r>
          </w:hyperlink>
        </w:p>
        <w:p w14:paraId="3D694A6C" w14:textId="1D891404"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80" w:history="1">
            <w:r w:rsidR="00A969BD" w:rsidRPr="00FB0D41">
              <w:rPr>
                <w:rStyle w:val="Hyperlink"/>
                <w:noProof/>
              </w:rPr>
              <w:t>2.1.6</w:t>
            </w:r>
            <w:r w:rsidR="00A969BD">
              <w:rPr>
                <w:rFonts w:asciiTheme="minorHAnsi" w:eastAsiaTheme="minorEastAsia" w:hAnsiTheme="minorHAnsi" w:cstheme="minorBidi"/>
                <w:noProof/>
                <w:sz w:val="22"/>
                <w:szCs w:val="22"/>
                <w:lang w:bidi="si-LK"/>
              </w:rPr>
              <w:tab/>
            </w:r>
            <w:r w:rsidR="00A969BD" w:rsidRPr="00FB0D41">
              <w:rPr>
                <w:rStyle w:val="Hyperlink"/>
                <w:noProof/>
              </w:rPr>
              <w:t>Memory constraints</w:t>
            </w:r>
            <w:r w:rsidR="00A969BD">
              <w:rPr>
                <w:noProof/>
                <w:webHidden/>
              </w:rPr>
              <w:tab/>
            </w:r>
            <w:r w:rsidR="00A969BD">
              <w:rPr>
                <w:noProof/>
                <w:webHidden/>
              </w:rPr>
              <w:fldChar w:fldCharType="begin"/>
            </w:r>
            <w:r w:rsidR="00A969BD">
              <w:rPr>
                <w:noProof/>
                <w:webHidden/>
              </w:rPr>
              <w:instrText xml:space="preserve"> PAGEREF _Toc8654780 \h </w:instrText>
            </w:r>
            <w:r w:rsidR="00A969BD">
              <w:rPr>
                <w:noProof/>
                <w:webHidden/>
              </w:rPr>
            </w:r>
            <w:r w:rsidR="00A969BD">
              <w:rPr>
                <w:noProof/>
                <w:webHidden/>
              </w:rPr>
              <w:fldChar w:fldCharType="separate"/>
            </w:r>
            <w:r w:rsidR="00200BB1">
              <w:rPr>
                <w:noProof/>
                <w:webHidden/>
              </w:rPr>
              <w:t>7</w:t>
            </w:r>
            <w:r w:rsidR="00A969BD">
              <w:rPr>
                <w:noProof/>
                <w:webHidden/>
              </w:rPr>
              <w:fldChar w:fldCharType="end"/>
            </w:r>
          </w:hyperlink>
        </w:p>
        <w:p w14:paraId="0B58E442" w14:textId="3D74954D"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81" w:history="1">
            <w:r w:rsidR="00A969BD" w:rsidRPr="00FB0D41">
              <w:rPr>
                <w:rStyle w:val="Hyperlink"/>
                <w:noProof/>
              </w:rPr>
              <w:t>2.1.7</w:t>
            </w:r>
            <w:r w:rsidR="00A969BD">
              <w:rPr>
                <w:rFonts w:asciiTheme="minorHAnsi" w:eastAsiaTheme="minorEastAsia" w:hAnsiTheme="minorHAnsi" w:cstheme="minorBidi"/>
                <w:noProof/>
                <w:sz w:val="22"/>
                <w:szCs w:val="22"/>
                <w:lang w:bidi="si-LK"/>
              </w:rPr>
              <w:tab/>
            </w:r>
            <w:r w:rsidR="00A969BD" w:rsidRPr="00FB0D41">
              <w:rPr>
                <w:rStyle w:val="Hyperlink"/>
                <w:noProof/>
              </w:rPr>
              <w:t>Operations</w:t>
            </w:r>
            <w:r w:rsidR="00A969BD">
              <w:rPr>
                <w:noProof/>
                <w:webHidden/>
              </w:rPr>
              <w:tab/>
            </w:r>
            <w:r w:rsidR="00A969BD">
              <w:rPr>
                <w:noProof/>
                <w:webHidden/>
              </w:rPr>
              <w:fldChar w:fldCharType="begin"/>
            </w:r>
            <w:r w:rsidR="00A969BD">
              <w:rPr>
                <w:noProof/>
                <w:webHidden/>
              </w:rPr>
              <w:instrText xml:space="preserve"> PAGEREF _Toc8654781 \h </w:instrText>
            </w:r>
            <w:r w:rsidR="00A969BD">
              <w:rPr>
                <w:noProof/>
                <w:webHidden/>
              </w:rPr>
            </w:r>
            <w:r w:rsidR="00A969BD">
              <w:rPr>
                <w:noProof/>
                <w:webHidden/>
              </w:rPr>
              <w:fldChar w:fldCharType="separate"/>
            </w:r>
            <w:r w:rsidR="00200BB1">
              <w:rPr>
                <w:noProof/>
                <w:webHidden/>
              </w:rPr>
              <w:t>7</w:t>
            </w:r>
            <w:r w:rsidR="00A969BD">
              <w:rPr>
                <w:noProof/>
                <w:webHidden/>
              </w:rPr>
              <w:fldChar w:fldCharType="end"/>
            </w:r>
          </w:hyperlink>
        </w:p>
        <w:p w14:paraId="6C397557" w14:textId="0C0DD63A"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82" w:history="1">
            <w:r w:rsidR="00A969BD" w:rsidRPr="00FB0D41">
              <w:rPr>
                <w:rStyle w:val="Hyperlink"/>
                <w:noProof/>
              </w:rPr>
              <w:t>2.1.8</w:t>
            </w:r>
            <w:r w:rsidR="00A969BD">
              <w:rPr>
                <w:rFonts w:asciiTheme="minorHAnsi" w:eastAsiaTheme="minorEastAsia" w:hAnsiTheme="minorHAnsi" w:cstheme="minorBidi"/>
                <w:noProof/>
                <w:sz w:val="22"/>
                <w:szCs w:val="22"/>
                <w:lang w:bidi="si-LK"/>
              </w:rPr>
              <w:tab/>
            </w:r>
            <w:r w:rsidR="00A969BD" w:rsidRPr="00FB0D41">
              <w:rPr>
                <w:rStyle w:val="Hyperlink"/>
                <w:noProof/>
              </w:rPr>
              <w:t>Site adaptation requirements</w:t>
            </w:r>
            <w:r w:rsidR="00A969BD">
              <w:rPr>
                <w:noProof/>
                <w:webHidden/>
              </w:rPr>
              <w:tab/>
            </w:r>
            <w:r w:rsidR="00A969BD">
              <w:rPr>
                <w:noProof/>
                <w:webHidden/>
              </w:rPr>
              <w:fldChar w:fldCharType="begin"/>
            </w:r>
            <w:r w:rsidR="00A969BD">
              <w:rPr>
                <w:noProof/>
                <w:webHidden/>
              </w:rPr>
              <w:instrText xml:space="preserve"> PAGEREF _Toc8654782 \h </w:instrText>
            </w:r>
            <w:r w:rsidR="00A969BD">
              <w:rPr>
                <w:noProof/>
                <w:webHidden/>
              </w:rPr>
            </w:r>
            <w:r w:rsidR="00A969BD">
              <w:rPr>
                <w:noProof/>
                <w:webHidden/>
              </w:rPr>
              <w:fldChar w:fldCharType="separate"/>
            </w:r>
            <w:r w:rsidR="00200BB1">
              <w:rPr>
                <w:noProof/>
                <w:webHidden/>
              </w:rPr>
              <w:t>7</w:t>
            </w:r>
            <w:r w:rsidR="00A969BD">
              <w:rPr>
                <w:noProof/>
                <w:webHidden/>
              </w:rPr>
              <w:fldChar w:fldCharType="end"/>
            </w:r>
          </w:hyperlink>
        </w:p>
        <w:p w14:paraId="735781BD" w14:textId="74F0B9AB"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83" w:history="1">
            <w:r w:rsidR="00A969BD" w:rsidRPr="00FB0D41">
              <w:rPr>
                <w:rStyle w:val="Hyperlink"/>
                <w:noProof/>
              </w:rPr>
              <w:t>2.2</w:t>
            </w:r>
            <w:r w:rsidR="00A969BD">
              <w:rPr>
                <w:rFonts w:asciiTheme="minorHAnsi" w:eastAsiaTheme="minorEastAsia" w:hAnsiTheme="minorHAnsi" w:cstheme="minorBidi"/>
                <w:noProof/>
                <w:sz w:val="22"/>
                <w:szCs w:val="22"/>
                <w:lang w:bidi="si-LK"/>
              </w:rPr>
              <w:tab/>
            </w:r>
            <w:r w:rsidR="00A969BD" w:rsidRPr="00FB0D41">
              <w:rPr>
                <w:rStyle w:val="Hyperlink"/>
                <w:noProof/>
              </w:rPr>
              <w:t>Product functions</w:t>
            </w:r>
            <w:r w:rsidR="00A969BD">
              <w:rPr>
                <w:noProof/>
                <w:webHidden/>
              </w:rPr>
              <w:tab/>
            </w:r>
            <w:r w:rsidR="00A969BD">
              <w:rPr>
                <w:noProof/>
                <w:webHidden/>
              </w:rPr>
              <w:fldChar w:fldCharType="begin"/>
            </w:r>
            <w:r w:rsidR="00A969BD">
              <w:rPr>
                <w:noProof/>
                <w:webHidden/>
              </w:rPr>
              <w:instrText xml:space="preserve"> PAGEREF _Toc8654783 \h </w:instrText>
            </w:r>
            <w:r w:rsidR="00A969BD">
              <w:rPr>
                <w:noProof/>
                <w:webHidden/>
              </w:rPr>
            </w:r>
            <w:r w:rsidR="00A969BD">
              <w:rPr>
                <w:noProof/>
                <w:webHidden/>
              </w:rPr>
              <w:fldChar w:fldCharType="separate"/>
            </w:r>
            <w:r w:rsidR="00200BB1">
              <w:rPr>
                <w:noProof/>
                <w:webHidden/>
              </w:rPr>
              <w:t>8</w:t>
            </w:r>
            <w:r w:rsidR="00A969BD">
              <w:rPr>
                <w:noProof/>
                <w:webHidden/>
              </w:rPr>
              <w:fldChar w:fldCharType="end"/>
            </w:r>
          </w:hyperlink>
        </w:p>
        <w:p w14:paraId="7F1928AA" w14:textId="43D0EA66"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84" w:history="1">
            <w:r w:rsidR="00A969BD" w:rsidRPr="00FB0D41">
              <w:rPr>
                <w:rStyle w:val="Hyperlink"/>
                <w:noProof/>
              </w:rPr>
              <w:t>2.3</w:t>
            </w:r>
            <w:r w:rsidR="00A969BD">
              <w:rPr>
                <w:rFonts w:asciiTheme="minorHAnsi" w:eastAsiaTheme="minorEastAsia" w:hAnsiTheme="minorHAnsi" w:cstheme="minorBidi"/>
                <w:noProof/>
                <w:sz w:val="22"/>
                <w:szCs w:val="22"/>
                <w:lang w:bidi="si-LK"/>
              </w:rPr>
              <w:tab/>
            </w:r>
            <w:r w:rsidR="00A969BD" w:rsidRPr="00FB0D41">
              <w:rPr>
                <w:rStyle w:val="Hyperlink"/>
                <w:noProof/>
              </w:rPr>
              <w:t>User characteristics</w:t>
            </w:r>
            <w:r w:rsidR="00A969BD">
              <w:rPr>
                <w:noProof/>
                <w:webHidden/>
              </w:rPr>
              <w:tab/>
            </w:r>
            <w:r w:rsidR="00A969BD">
              <w:rPr>
                <w:noProof/>
                <w:webHidden/>
              </w:rPr>
              <w:fldChar w:fldCharType="begin"/>
            </w:r>
            <w:r w:rsidR="00A969BD">
              <w:rPr>
                <w:noProof/>
                <w:webHidden/>
              </w:rPr>
              <w:instrText xml:space="preserve"> PAGEREF _Toc8654784 \h </w:instrText>
            </w:r>
            <w:r w:rsidR="00A969BD">
              <w:rPr>
                <w:noProof/>
                <w:webHidden/>
              </w:rPr>
            </w:r>
            <w:r w:rsidR="00A969BD">
              <w:rPr>
                <w:noProof/>
                <w:webHidden/>
              </w:rPr>
              <w:fldChar w:fldCharType="separate"/>
            </w:r>
            <w:r w:rsidR="00200BB1">
              <w:rPr>
                <w:noProof/>
                <w:webHidden/>
              </w:rPr>
              <w:t>13</w:t>
            </w:r>
            <w:r w:rsidR="00A969BD">
              <w:rPr>
                <w:noProof/>
                <w:webHidden/>
              </w:rPr>
              <w:fldChar w:fldCharType="end"/>
            </w:r>
          </w:hyperlink>
        </w:p>
        <w:p w14:paraId="033A0F74" w14:textId="358A7C5A"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85" w:history="1">
            <w:r w:rsidR="00A969BD" w:rsidRPr="00FB0D41">
              <w:rPr>
                <w:rStyle w:val="Hyperlink"/>
                <w:noProof/>
              </w:rPr>
              <w:t>2.4</w:t>
            </w:r>
            <w:r w:rsidR="00A969BD">
              <w:rPr>
                <w:rFonts w:asciiTheme="minorHAnsi" w:eastAsiaTheme="minorEastAsia" w:hAnsiTheme="minorHAnsi" w:cstheme="minorBidi"/>
                <w:noProof/>
                <w:sz w:val="22"/>
                <w:szCs w:val="22"/>
                <w:lang w:bidi="si-LK"/>
              </w:rPr>
              <w:tab/>
            </w:r>
            <w:r w:rsidR="00A969BD" w:rsidRPr="00FB0D41">
              <w:rPr>
                <w:rStyle w:val="Hyperlink"/>
                <w:noProof/>
              </w:rPr>
              <w:t>Constraints</w:t>
            </w:r>
            <w:r w:rsidR="00A969BD">
              <w:rPr>
                <w:noProof/>
                <w:webHidden/>
              </w:rPr>
              <w:tab/>
            </w:r>
            <w:r w:rsidR="00A969BD">
              <w:rPr>
                <w:noProof/>
                <w:webHidden/>
              </w:rPr>
              <w:fldChar w:fldCharType="begin"/>
            </w:r>
            <w:r w:rsidR="00A969BD">
              <w:rPr>
                <w:noProof/>
                <w:webHidden/>
              </w:rPr>
              <w:instrText xml:space="preserve"> PAGEREF _Toc8654785 \h </w:instrText>
            </w:r>
            <w:r w:rsidR="00A969BD">
              <w:rPr>
                <w:noProof/>
                <w:webHidden/>
              </w:rPr>
            </w:r>
            <w:r w:rsidR="00A969BD">
              <w:rPr>
                <w:noProof/>
                <w:webHidden/>
              </w:rPr>
              <w:fldChar w:fldCharType="separate"/>
            </w:r>
            <w:r w:rsidR="00200BB1">
              <w:rPr>
                <w:noProof/>
                <w:webHidden/>
              </w:rPr>
              <w:t>13</w:t>
            </w:r>
            <w:r w:rsidR="00A969BD">
              <w:rPr>
                <w:noProof/>
                <w:webHidden/>
              </w:rPr>
              <w:fldChar w:fldCharType="end"/>
            </w:r>
          </w:hyperlink>
        </w:p>
        <w:p w14:paraId="656F74D5" w14:textId="278D15A4"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86" w:history="1">
            <w:r w:rsidR="00A969BD" w:rsidRPr="00FB0D41">
              <w:rPr>
                <w:rStyle w:val="Hyperlink"/>
                <w:noProof/>
              </w:rPr>
              <w:t>2.5</w:t>
            </w:r>
            <w:r w:rsidR="00A969BD">
              <w:rPr>
                <w:rFonts w:asciiTheme="minorHAnsi" w:eastAsiaTheme="minorEastAsia" w:hAnsiTheme="minorHAnsi" w:cstheme="minorBidi"/>
                <w:noProof/>
                <w:sz w:val="22"/>
                <w:szCs w:val="22"/>
                <w:lang w:bidi="si-LK"/>
              </w:rPr>
              <w:tab/>
            </w:r>
            <w:r w:rsidR="00A969BD" w:rsidRPr="00FB0D41">
              <w:rPr>
                <w:rStyle w:val="Hyperlink"/>
                <w:noProof/>
              </w:rPr>
              <w:t>Assumptions and dependencies</w:t>
            </w:r>
            <w:r w:rsidR="00A969BD">
              <w:rPr>
                <w:noProof/>
                <w:webHidden/>
              </w:rPr>
              <w:tab/>
            </w:r>
            <w:r w:rsidR="00A969BD">
              <w:rPr>
                <w:noProof/>
                <w:webHidden/>
              </w:rPr>
              <w:fldChar w:fldCharType="begin"/>
            </w:r>
            <w:r w:rsidR="00A969BD">
              <w:rPr>
                <w:noProof/>
                <w:webHidden/>
              </w:rPr>
              <w:instrText xml:space="preserve"> PAGEREF _Toc8654786 \h </w:instrText>
            </w:r>
            <w:r w:rsidR="00A969BD">
              <w:rPr>
                <w:noProof/>
                <w:webHidden/>
              </w:rPr>
            </w:r>
            <w:r w:rsidR="00A969BD">
              <w:rPr>
                <w:noProof/>
                <w:webHidden/>
              </w:rPr>
              <w:fldChar w:fldCharType="separate"/>
            </w:r>
            <w:r w:rsidR="00200BB1">
              <w:rPr>
                <w:noProof/>
                <w:webHidden/>
              </w:rPr>
              <w:t>14</w:t>
            </w:r>
            <w:r w:rsidR="00A969BD">
              <w:rPr>
                <w:noProof/>
                <w:webHidden/>
              </w:rPr>
              <w:fldChar w:fldCharType="end"/>
            </w:r>
          </w:hyperlink>
        </w:p>
        <w:p w14:paraId="7FE20936" w14:textId="6618DCD4"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87" w:history="1">
            <w:r w:rsidR="00A969BD" w:rsidRPr="00FB0D41">
              <w:rPr>
                <w:rStyle w:val="Hyperlink"/>
                <w:noProof/>
              </w:rPr>
              <w:t>2.6</w:t>
            </w:r>
            <w:r w:rsidR="00A969BD">
              <w:rPr>
                <w:rFonts w:asciiTheme="minorHAnsi" w:eastAsiaTheme="minorEastAsia" w:hAnsiTheme="minorHAnsi" w:cstheme="minorBidi"/>
                <w:noProof/>
                <w:sz w:val="22"/>
                <w:szCs w:val="22"/>
                <w:lang w:bidi="si-LK"/>
              </w:rPr>
              <w:tab/>
            </w:r>
            <w:r w:rsidR="00A969BD" w:rsidRPr="00FB0D41">
              <w:rPr>
                <w:rStyle w:val="Hyperlink"/>
                <w:noProof/>
              </w:rPr>
              <w:t>Apportioning of requirements</w:t>
            </w:r>
            <w:r w:rsidR="00A969BD">
              <w:rPr>
                <w:noProof/>
                <w:webHidden/>
              </w:rPr>
              <w:tab/>
            </w:r>
            <w:r w:rsidR="00A969BD">
              <w:rPr>
                <w:noProof/>
                <w:webHidden/>
              </w:rPr>
              <w:fldChar w:fldCharType="begin"/>
            </w:r>
            <w:r w:rsidR="00A969BD">
              <w:rPr>
                <w:noProof/>
                <w:webHidden/>
              </w:rPr>
              <w:instrText xml:space="preserve"> PAGEREF _Toc8654787 \h </w:instrText>
            </w:r>
            <w:r w:rsidR="00A969BD">
              <w:rPr>
                <w:noProof/>
                <w:webHidden/>
              </w:rPr>
            </w:r>
            <w:r w:rsidR="00A969BD">
              <w:rPr>
                <w:noProof/>
                <w:webHidden/>
              </w:rPr>
              <w:fldChar w:fldCharType="separate"/>
            </w:r>
            <w:r w:rsidR="00200BB1">
              <w:rPr>
                <w:noProof/>
                <w:webHidden/>
              </w:rPr>
              <w:t>14</w:t>
            </w:r>
            <w:r w:rsidR="00A969BD">
              <w:rPr>
                <w:noProof/>
                <w:webHidden/>
              </w:rPr>
              <w:fldChar w:fldCharType="end"/>
            </w:r>
          </w:hyperlink>
        </w:p>
        <w:p w14:paraId="1D885ACD" w14:textId="42E4586D" w:rsidR="00A969BD" w:rsidRDefault="007808C8">
          <w:pPr>
            <w:pStyle w:val="TOC1"/>
            <w:tabs>
              <w:tab w:val="left" w:pos="480"/>
              <w:tab w:val="right" w:leader="dot" w:pos="8210"/>
            </w:tabs>
            <w:rPr>
              <w:rFonts w:asciiTheme="minorHAnsi" w:eastAsiaTheme="minorEastAsia" w:hAnsiTheme="minorHAnsi" w:cstheme="minorBidi"/>
              <w:noProof/>
              <w:sz w:val="22"/>
              <w:szCs w:val="22"/>
              <w:lang w:bidi="si-LK"/>
            </w:rPr>
          </w:pPr>
          <w:hyperlink w:anchor="_Toc8654788" w:history="1">
            <w:r w:rsidR="00A969BD" w:rsidRPr="00FB0D41">
              <w:rPr>
                <w:rStyle w:val="Hyperlink"/>
                <w:noProof/>
              </w:rPr>
              <w:t>3</w:t>
            </w:r>
            <w:r w:rsidR="00A969BD">
              <w:rPr>
                <w:rFonts w:asciiTheme="minorHAnsi" w:eastAsiaTheme="minorEastAsia" w:hAnsiTheme="minorHAnsi" w:cstheme="minorBidi"/>
                <w:noProof/>
                <w:sz w:val="22"/>
                <w:szCs w:val="22"/>
                <w:lang w:bidi="si-LK"/>
              </w:rPr>
              <w:tab/>
            </w:r>
            <w:r w:rsidR="00A969BD" w:rsidRPr="00FB0D41">
              <w:rPr>
                <w:rStyle w:val="Hyperlink"/>
                <w:noProof/>
              </w:rPr>
              <w:t>Specific requirements</w:t>
            </w:r>
            <w:r w:rsidR="00A969BD">
              <w:rPr>
                <w:noProof/>
                <w:webHidden/>
              </w:rPr>
              <w:tab/>
            </w:r>
            <w:r w:rsidR="00A969BD">
              <w:rPr>
                <w:noProof/>
                <w:webHidden/>
              </w:rPr>
              <w:fldChar w:fldCharType="begin"/>
            </w:r>
            <w:r w:rsidR="00A969BD">
              <w:rPr>
                <w:noProof/>
                <w:webHidden/>
              </w:rPr>
              <w:instrText xml:space="preserve"> PAGEREF _Toc8654788 \h </w:instrText>
            </w:r>
            <w:r w:rsidR="00A969BD">
              <w:rPr>
                <w:noProof/>
                <w:webHidden/>
              </w:rPr>
            </w:r>
            <w:r w:rsidR="00A969BD">
              <w:rPr>
                <w:noProof/>
                <w:webHidden/>
              </w:rPr>
              <w:fldChar w:fldCharType="separate"/>
            </w:r>
            <w:r w:rsidR="00200BB1">
              <w:rPr>
                <w:noProof/>
                <w:webHidden/>
              </w:rPr>
              <w:t>15</w:t>
            </w:r>
            <w:r w:rsidR="00A969BD">
              <w:rPr>
                <w:noProof/>
                <w:webHidden/>
              </w:rPr>
              <w:fldChar w:fldCharType="end"/>
            </w:r>
          </w:hyperlink>
        </w:p>
        <w:p w14:paraId="13101975" w14:textId="0DFB0DF4"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89" w:history="1">
            <w:r w:rsidR="00A969BD" w:rsidRPr="00FB0D41">
              <w:rPr>
                <w:rStyle w:val="Hyperlink"/>
                <w:noProof/>
              </w:rPr>
              <w:t>3.1</w:t>
            </w:r>
            <w:r w:rsidR="00A969BD">
              <w:rPr>
                <w:rFonts w:asciiTheme="minorHAnsi" w:eastAsiaTheme="minorEastAsia" w:hAnsiTheme="minorHAnsi" w:cstheme="minorBidi"/>
                <w:noProof/>
                <w:sz w:val="22"/>
                <w:szCs w:val="22"/>
                <w:lang w:bidi="si-LK"/>
              </w:rPr>
              <w:tab/>
            </w:r>
            <w:r w:rsidR="00A969BD" w:rsidRPr="00FB0D41">
              <w:rPr>
                <w:rStyle w:val="Hyperlink"/>
                <w:noProof/>
              </w:rPr>
              <w:t>External interface requirements</w:t>
            </w:r>
            <w:r w:rsidR="00A969BD">
              <w:rPr>
                <w:noProof/>
                <w:webHidden/>
              </w:rPr>
              <w:tab/>
            </w:r>
            <w:r w:rsidR="00A969BD">
              <w:rPr>
                <w:noProof/>
                <w:webHidden/>
              </w:rPr>
              <w:fldChar w:fldCharType="begin"/>
            </w:r>
            <w:r w:rsidR="00A969BD">
              <w:rPr>
                <w:noProof/>
                <w:webHidden/>
              </w:rPr>
              <w:instrText xml:space="preserve"> PAGEREF _Toc8654789 \h </w:instrText>
            </w:r>
            <w:r w:rsidR="00A969BD">
              <w:rPr>
                <w:noProof/>
                <w:webHidden/>
              </w:rPr>
            </w:r>
            <w:r w:rsidR="00A969BD">
              <w:rPr>
                <w:noProof/>
                <w:webHidden/>
              </w:rPr>
              <w:fldChar w:fldCharType="separate"/>
            </w:r>
            <w:r w:rsidR="00200BB1">
              <w:rPr>
                <w:noProof/>
                <w:webHidden/>
              </w:rPr>
              <w:t>15</w:t>
            </w:r>
            <w:r w:rsidR="00A969BD">
              <w:rPr>
                <w:noProof/>
                <w:webHidden/>
              </w:rPr>
              <w:fldChar w:fldCharType="end"/>
            </w:r>
          </w:hyperlink>
        </w:p>
        <w:p w14:paraId="6BAD4CB5" w14:textId="54E7357D"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90" w:history="1">
            <w:r w:rsidR="00A969BD" w:rsidRPr="00FB0D41">
              <w:rPr>
                <w:rStyle w:val="Hyperlink"/>
                <w:noProof/>
              </w:rPr>
              <w:t>3.1.1</w:t>
            </w:r>
            <w:r w:rsidR="00A969BD">
              <w:rPr>
                <w:rFonts w:asciiTheme="minorHAnsi" w:eastAsiaTheme="minorEastAsia" w:hAnsiTheme="minorHAnsi" w:cstheme="minorBidi"/>
                <w:noProof/>
                <w:sz w:val="22"/>
                <w:szCs w:val="22"/>
                <w:lang w:bidi="si-LK"/>
              </w:rPr>
              <w:tab/>
            </w:r>
            <w:r w:rsidR="00A969BD" w:rsidRPr="00FB0D41">
              <w:rPr>
                <w:rStyle w:val="Hyperlink"/>
                <w:noProof/>
              </w:rPr>
              <w:t>User interfaces</w:t>
            </w:r>
            <w:r w:rsidR="00A969BD">
              <w:rPr>
                <w:noProof/>
                <w:webHidden/>
              </w:rPr>
              <w:tab/>
            </w:r>
            <w:r w:rsidR="00A969BD">
              <w:rPr>
                <w:noProof/>
                <w:webHidden/>
              </w:rPr>
              <w:fldChar w:fldCharType="begin"/>
            </w:r>
            <w:r w:rsidR="00A969BD">
              <w:rPr>
                <w:noProof/>
                <w:webHidden/>
              </w:rPr>
              <w:instrText xml:space="preserve"> PAGEREF _Toc8654790 \h </w:instrText>
            </w:r>
            <w:r w:rsidR="00A969BD">
              <w:rPr>
                <w:noProof/>
                <w:webHidden/>
              </w:rPr>
            </w:r>
            <w:r w:rsidR="00A969BD">
              <w:rPr>
                <w:noProof/>
                <w:webHidden/>
              </w:rPr>
              <w:fldChar w:fldCharType="separate"/>
            </w:r>
            <w:r w:rsidR="00200BB1">
              <w:rPr>
                <w:noProof/>
                <w:webHidden/>
              </w:rPr>
              <w:t>15</w:t>
            </w:r>
            <w:r w:rsidR="00A969BD">
              <w:rPr>
                <w:noProof/>
                <w:webHidden/>
              </w:rPr>
              <w:fldChar w:fldCharType="end"/>
            </w:r>
          </w:hyperlink>
        </w:p>
        <w:p w14:paraId="7264A639" w14:textId="0C73E5A2"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91" w:history="1">
            <w:r w:rsidR="00A969BD" w:rsidRPr="00FB0D41">
              <w:rPr>
                <w:rStyle w:val="Hyperlink"/>
                <w:noProof/>
              </w:rPr>
              <w:t>3.1.2</w:t>
            </w:r>
            <w:r w:rsidR="00A969BD">
              <w:rPr>
                <w:rFonts w:asciiTheme="minorHAnsi" w:eastAsiaTheme="minorEastAsia" w:hAnsiTheme="minorHAnsi" w:cstheme="minorBidi"/>
                <w:noProof/>
                <w:sz w:val="22"/>
                <w:szCs w:val="22"/>
                <w:lang w:bidi="si-LK"/>
              </w:rPr>
              <w:tab/>
            </w:r>
            <w:r w:rsidR="00A969BD" w:rsidRPr="00FB0D41">
              <w:rPr>
                <w:rStyle w:val="Hyperlink"/>
                <w:noProof/>
              </w:rPr>
              <w:t>Hardware interfaces</w:t>
            </w:r>
            <w:r w:rsidR="00A969BD">
              <w:rPr>
                <w:noProof/>
                <w:webHidden/>
              </w:rPr>
              <w:tab/>
            </w:r>
            <w:r w:rsidR="00A969BD">
              <w:rPr>
                <w:noProof/>
                <w:webHidden/>
              </w:rPr>
              <w:fldChar w:fldCharType="begin"/>
            </w:r>
            <w:r w:rsidR="00A969BD">
              <w:rPr>
                <w:noProof/>
                <w:webHidden/>
              </w:rPr>
              <w:instrText xml:space="preserve"> PAGEREF _Toc8654791 \h </w:instrText>
            </w:r>
            <w:r w:rsidR="00A969BD">
              <w:rPr>
                <w:noProof/>
                <w:webHidden/>
              </w:rPr>
            </w:r>
            <w:r w:rsidR="00A969BD">
              <w:rPr>
                <w:noProof/>
                <w:webHidden/>
              </w:rPr>
              <w:fldChar w:fldCharType="separate"/>
            </w:r>
            <w:r w:rsidR="00200BB1">
              <w:rPr>
                <w:noProof/>
                <w:webHidden/>
              </w:rPr>
              <w:t>19</w:t>
            </w:r>
            <w:r w:rsidR="00A969BD">
              <w:rPr>
                <w:noProof/>
                <w:webHidden/>
              </w:rPr>
              <w:fldChar w:fldCharType="end"/>
            </w:r>
          </w:hyperlink>
        </w:p>
        <w:p w14:paraId="1A49DD42" w14:textId="26358CE1"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92" w:history="1">
            <w:r w:rsidR="00A969BD" w:rsidRPr="00FB0D41">
              <w:rPr>
                <w:rStyle w:val="Hyperlink"/>
                <w:noProof/>
              </w:rPr>
              <w:t>3.1.3</w:t>
            </w:r>
            <w:r w:rsidR="00A969BD">
              <w:rPr>
                <w:rFonts w:asciiTheme="minorHAnsi" w:eastAsiaTheme="minorEastAsia" w:hAnsiTheme="minorHAnsi" w:cstheme="minorBidi"/>
                <w:noProof/>
                <w:sz w:val="22"/>
                <w:szCs w:val="22"/>
                <w:lang w:bidi="si-LK"/>
              </w:rPr>
              <w:tab/>
            </w:r>
            <w:r w:rsidR="00A969BD" w:rsidRPr="00FB0D41">
              <w:rPr>
                <w:rStyle w:val="Hyperlink"/>
                <w:noProof/>
              </w:rPr>
              <w:t>Software interfaces</w:t>
            </w:r>
            <w:r w:rsidR="00A969BD">
              <w:rPr>
                <w:noProof/>
                <w:webHidden/>
              </w:rPr>
              <w:tab/>
            </w:r>
            <w:r w:rsidR="00A969BD">
              <w:rPr>
                <w:noProof/>
                <w:webHidden/>
              </w:rPr>
              <w:fldChar w:fldCharType="begin"/>
            </w:r>
            <w:r w:rsidR="00A969BD">
              <w:rPr>
                <w:noProof/>
                <w:webHidden/>
              </w:rPr>
              <w:instrText xml:space="preserve"> PAGEREF _Toc8654792 \h </w:instrText>
            </w:r>
            <w:r w:rsidR="00A969BD">
              <w:rPr>
                <w:noProof/>
                <w:webHidden/>
              </w:rPr>
            </w:r>
            <w:r w:rsidR="00A969BD">
              <w:rPr>
                <w:noProof/>
                <w:webHidden/>
              </w:rPr>
              <w:fldChar w:fldCharType="separate"/>
            </w:r>
            <w:r w:rsidR="00200BB1">
              <w:rPr>
                <w:noProof/>
                <w:webHidden/>
              </w:rPr>
              <w:t>19</w:t>
            </w:r>
            <w:r w:rsidR="00A969BD">
              <w:rPr>
                <w:noProof/>
                <w:webHidden/>
              </w:rPr>
              <w:fldChar w:fldCharType="end"/>
            </w:r>
          </w:hyperlink>
        </w:p>
        <w:p w14:paraId="1EB9ECE5" w14:textId="5F56EB51"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93" w:history="1">
            <w:r w:rsidR="00A969BD" w:rsidRPr="00FB0D41">
              <w:rPr>
                <w:rStyle w:val="Hyperlink"/>
                <w:noProof/>
              </w:rPr>
              <w:t>3.1.4</w:t>
            </w:r>
            <w:r w:rsidR="00A969BD">
              <w:rPr>
                <w:rFonts w:asciiTheme="minorHAnsi" w:eastAsiaTheme="minorEastAsia" w:hAnsiTheme="minorHAnsi" w:cstheme="minorBidi"/>
                <w:noProof/>
                <w:sz w:val="22"/>
                <w:szCs w:val="22"/>
                <w:lang w:bidi="si-LK"/>
              </w:rPr>
              <w:tab/>
            </w:r>
            <w:r w:rsidR="00A969BD" w:rsidRPr="00FB0D41">
              <w:rPr>
                <w:rStyle w:val="Hyperlink"/>
                <w:noProof/>
              </w:rPr>
              <w:t>Communication interfaces</w:t>
            </w:r>
            <w:r w:rsidR="00A969BD">
              <w:rPr>
                <w:noProof/>
                <w:webHidden/>
              </w:rPr>
              <w:tab/>
            </w:r>
            <w:r w:rsidR="00A969BD">
              <w:rPr>
                <w:noProof/>
                <w:webHidden/>
              </w:rPr>
              <w:fldChar w:fldCharType="begin"/>
            </w:r>
            <w:r w:rsidR="00A969BD">
              <w:rPr>
                <w:noProof/>
                <w:webHidden/>
              </w:rPr>
              <w:instrText xml:space="preserve"> PAGEREF _Toc8654793 \h </w:instrText>
            </w:r>
            <w:r w:rsidR="00A969BD">
              <w:rPr>
                <w:noProof/>
                <w:webHidden/>
              </w:rPr>
            </w:r>
            <w:r w:rsidR="00A969BD">
              <w:rPr>
                <w:noProof/>
                <w:webHidden/>
              </w:rPr>
              <w:fldChar w:fldCharType="separate"/>
            </w:r>
            <w:r w:rsidR="00200BB1">
              <w:rPr>
                <w:noProof/>
                <w:webHidden/>
              </w:rPr>
              <w:t>19</w:t>
            </w:r>
            <w:r w:rsidR="00A969BD">
              <w:rPr>
                <w:noProof/>
                <w:webHidden/>
              </w:rPr>
              <w:fldChar w:fldCharType="end"/>
            </w:r>
          </w:hyperlink>
        </w:p>
        <w:p w14:paraId="5DC1BE58" w14:textId="085341E4"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94" w:history="1">
            <w:r w:rsidR="00A969BD" w:rsidRPr="00FB0D41">
              <w:rPr>
                <w:rStyle w:val="Hyperlink"/>
                <w:noProof/>
              </w:rPr>
              <w:t>3.2</w:t>
            </w:r>
            <w:r w:rsidR="00A969BD">
              <w:rPr>
                <w:rFonts w:asciiTheme="minorHAnsi" w:eastAsiaTheme="minorEastAsia" w:hAnsiTheme="minorHAnsi" w:cstheme="minorBidi"/>
                <w:noProof/>
                <w:sz w:val="22"/>
                <w:szCs w:val="22"/>
                <w:lang w:bidi="si-LK"/>
              </w:rPr>
              <w:tab/>
            </w:r>
            <w:r w:rsidR="00A969BD" w:rsidRPr="00FB0D41">
              <w:rPr>
                <w:rStyle w:val="Hyperlink"/>
                <w:noProof/>
              </w:rPr>
              <w:t>Classes/Objects</w:t>
            </w:r>
            <w:r w:rsidR="00A969BD">
              <w:rPr>
                <w:noProof/>
                <w:webHidden/>
              </w:rPr>
              <w:tab/>
            </w:r>
            <w:r w:rsidR="00A969BD">
              <w:rPr>
                <w:noProof/>
                <w:webHidden/>
              </w:rPr>
              <w:fldChar w:fldCharType="begin"/>
            </w:r>
            <w:r w:rsidR="00A969BD">
              <w:rPr>
                <w:noProof/>
                <w:webHidden/>
              </w:rPr>
              <w:instrText xml:space="preserve"> PAGEREF _Toc8654794 \h </w:instrText>
            </w:r>
            <w:r w:rsidR="00A969BD">
              <w:rPr>
                <w:noProof/>
                <w:webHidden/>
              </w:rPr>
            </w:r>
            <w:r w:rsidR="00A969BD">
              <w:rPr>
                <w:noProof/>
                <w:webHidden/>
              </w:rPr>
              <w:fldChar w:fldCharType="separate"/>
            </w:r>
            <w:r w:rsidR="00200BB1">
              <w:rPr>
                <w:noProof/>
                <w:webHidden/>
              </w:rPr>
              <w:t>19</w:t>
            </w:r>
            <w:r w:rsidR="00A969BD">
              <w:rPr>
                <w:noProof/>
                <w:webHidden/>
              </w:rPr>
              <w:fldChar w:fldCharType="end"/>
            </w:r>
          </w:hyperlink>
        </w:p>
        <w:p w14:paraId="6CB015CD" w14:textId="6FA1EEAD"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95" w:history="1">
            <w:r w:rsidR="00A969BD" w:rsidRPr="00FB0D41">
              <w:rPr>
                <w:rStyle w:val="Hyperlink"/>
                <w:noProof/>
              </w:rPr>
              <w:t>3.3</w:t>
            </w:r>
            <w:r w:rsidR="00A969BD">
              <w:rPr>
                <w:rFonts w:asciiTheme="minorHAnsi" w:eastAsiaTheme="minorEastAsia" w:hAnsiTheme="minorHAnsi" w:cstheme="minorBidi"/>
                <w:noProof/>
                <w:sz w:val="22"/>
                <w:szCs w:val="22"/>
                <w:lang w:bidi="si-LK"/>
              </w:rPr>
              <w:tab/>
            </w:r>
            <w:r w:rsidR="00A969BD" w:rsidRPr="00FB0D41">
              <w:rPr>
                <w:rStyle w:val="Hyperlink"/>
                <w:noProof/>
              </w:rPr>
              <w:t>Performance requirements</w:t>
            </w:r>
            <w:r w:rsidR="00A969BD">
              <w:rPr>
                <w:noProof/>
                <w:webHidden/>
              </w:rPr>
              <w:tab/>
            </w:r>
            <w:r w:rsidR="00A969BD">
              <w:rPr>
                <w:noProof/>
                <w:webHidden/>
              </w:rPr>
              <w:fldChar w:fldCharType="begin"/>
            </w:r>
            <w:r w:rsidR="00A969BD">
              <w:rPr>
                <w:noProof/>
                <w:webHidden/>
              </w:rPr>
              <w:instrText xml:space="preserve"> PAGEREF _Toc8654795 \h </w:instrText>
            </w:r>
            <w:r w:rsidR="00A969BD">
              <w:rPr>
                <w:noProof/>
                <w:webHidden/>
              </w:rPr>
            </w:r>
            <w:r w:rsidR="00A969BD">
              <w:rPr>
                <w:noProof/>
                <w:webHidden/>
              </w:rPr>
              <w:fldChar w:fldCharType="separate"/>
            </w:r>
            <w:r w:rsidR="00200BB1">
              <w:rPr>
                <w:noProof/>
                <w:webHidden/>
              </w:rPr>
              <w:t>20</w:t>
            </w:r>
            <w:r w:rsidR="00A969BD">
              <w:rPr>
                <w:noProof/>
                <w:webHidden/>
              </w:rPr>
              <w:fldChar w:fldCharType="end"/>
            </w:r>
          </w:hyperlink>
        </w:p>
        <w:p w14:paraId="3A413F87" w14:textId="048B37DA"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96" w:history="1">
            <w:r w:rsidR="00A969BD" w:rsidRPr="00FB0D41">
              <w:rPr>
                <w:rStyle w:val="Hyperlink"/>
                <w:noProof/>
              </w:rPr>
              <w:t>3.4</w:t>
            </w:r>
            <w:r w:rsidR="00A969BD">
              <w:rPr>
                <w:rFonts w:asciiTheme="minorHAnsi" w:eastAsiaTheme="minorEastAsia" w:hAnsiTheme="minorHAnsi" w:cstheme="minorBidi"/>
                <w:noProof/>
                <w:sz w:val="22"/>
                <w:szCs w:val="22"/>
                <w:lang w:bidi="si-LK"/>
              </w:rPr>
              <w:tab/>
            </w:r>
            <w:r w:rsidR="00A969BD" w:rsidRPr="00FB0D41">
              <w:rPr>
                <w:rStyle w:val="Hyperlink"/>
                <w:noProof/>
              </w:rPr>
              <w:t>Design constraints</w:t>
            </w:r>
            <w:r w:rsidR="00A969BD">
              <w:rPr>
                <w:noProof/>
                <w:webHidden/>
              </w:rPr>
              <w:tab/>
            </w:r>
            <w:r w:rsidR="00A969BD">
              <w:rPr>
                <w:noProof/>
                <w:webHidden/>
              </w:rPr>
              <w:fldChar w:fldCharType="begin"/>
            </w:r>
            <w:r w:rsidR="00A969BD">
              <w:rPr>
                <w:noProof/>
                <w:webHidden/>
              </w:rPr>
              <w:instrText xml:space="preserve"> PAGEREF _Toc8654796 \h </w:instrText>
            </w:r>
            <w:r w:rsidR="00A969BD">
              <w:rPr>
                <w:noProof/>
                <w:webHidden/>
              </w:rPr>
            </w:r>
            <w:r w:rsidR="00A969BD">
              <w:rPr>
                <w:noProof/>
                <w:webHidden/>
              </w:rPr>
              <w:fldChar w:fldCharType="separate"/>
            </w:r>
            <w:r w:rsidR="00200BB1">
              <w:rPr>
                <w:noProof/>
                <w:webHidden/>
              </w:rPr>
              <w:t>20</w:t>
            </w:r>
            <w:r w:rsidR="00A969BD">
              <w:rPr>
                <w:noProof/>
                <w:webHidden/>
              </w:rPr>
              <w:fldChar w:fldCharType="end"/>
            </w:r>
          </w:hyperlink>
        </w:p>
        <w:p w14:paraId="742EE0CD" w14:textId="196D826D"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797" w:history="1">
            <w:r w:rsidR="00A969BD" w:rsidRPr="00FB0D41">
              <w:rPr>
                <w:rStyle w:val="Hyperlink"/>
                <w:noProof/>
              </w:rPr>
              <w:t>3.5</w:t>
            </w:r>
            <w:r w:rsidR="00A969BD">
              <w:rPr>
                <w:rFonts w:asciiTheme="minorHAnsi" w:eastAsiaTheme="minorEastAsia" w:hAnsiTheme="minorHAnsi" w:cstheme="minorBidi"/>
                <w:noProof/>
                <w:sz w:val="22"/>
                <w:szCs w:val="22"/>
                <w:lang w:bidi="si-LK"/>
              </w:rPr>
              <w:tab/>
            </w:r>
            <w:r w:rsidR="00A969BD" w:rsidRPr="00FB0D41">
              <w:rPr>
                <w:rStyle w:val="Hyperlink"/>
                <w:noProof/>
              </w:rPr>
              <w:t>Software system attributes</w:t>
            </w:r>
            <w:r w:rsidR="00A969BD">
              <w:rPr>
                <w:noProof/>
                <w:webHidden/>
              </w:rPr>
              <w:tab/>
            </w:r>
            <w:r w:rsidR="00A969BD">
              <w:rPr>
                <w:noProof/>
                <w:webHidden/>
              </w:rPr>
              <w:fldChar w:fldCharType="begin"/>
            </w:r>
            <w:r w:rsidR="00A969BD">
              <w:rPr>
                <w:noProof/>
                <w:webHidden/>
              </w:rPr>
              <w:instrText xml:space="preserve"> PAGEREF _Toc8654797 \h </w:instrText>
            </w:r>
            <w:r w:rsidR="00A969BD">
              <w:rPr>
                <w:noProof/>
                <w:webHidden/>
              </w:rPr>
            </w:r>
            <w:r w:rsidR="00A969BD">
              <w:rPr>
                <w:noProof/>
                <w:webHidden/>
              </w:rPr>
              <w:fldChar w:fldCharType="separate"/>
            </w:r>
            <w:r w:rsidR="00200BB1">
              <w:rPr>
                <w:noProof/>
                <w:webHidden/>
              </w:rPr>
              <w:t>20</w:t>
            </w:r>
            <w:r w:rsidR="00A969BD">
              <w:rPr>
                <w:noProof/>
                <w:webHidden/>
              </w:rPr>
              <w:fldChar w:fldCharType="end"/>
            </w:r>
          </w:hyperlink>
        </w:p>
        <w:p w14:paraId="4573129B" w14:textId="12543CAA"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98" w:history="1">
            <w:r w:rsidR="00A969BD" w:rsidRPr="00FB0D41">
              <w:rPr>
                <w:rStyle w:val="Hyperlink"/>
                <w:noProof/>
              </w:rPr>
              <w:t>3.5.1</w:t>
            </w:r>
            <w:r w:rsidR="00A969BD">
              <w:rPr>
                <w:rFonts w:asciiTheme="minorHAnsi" w:eastAsiaTheme="minorEastAsia" w:hAnsiTheme="minorHAnsi" w:cstheme="minorBidi"/>
                <w:noProof/>
                <w:sz w:val="22"/>
                <w:szCs w:val="22"/>
                <w:lang w:bidi="si-LK"/>
              </w:rPr>
              <w:tab/>
            </w:r>
            <w:r w:rsidR="00A969BD" w:rsidRPr="00FB0D41">
              <w:rPr>
                <w:rStyle w:val="Hyperlink"/>
                <w:noProof/>
              </w:rPr>
              <w:t>Reliability</w:t>
            </w:r>
            <w:r w:rsidR="00A969BD">
              <w:rPr>
                <w:noProof/>
                <w:webHidden/>
              </w:rPr>
              <w:tab/>
            </w:r>
            <w:r w:rsidR="00A969BD">
              <w:rPr>
                <w:noProof/>
                <w:webHidden/>
              </w:rPr>
              <w:fldChar w:fldCharType="begin"/>
            </w:r>
            <w:r w:rsidR="00A969BD">
              <w:rPr>
                <w:noProof/>
                <w:webHidden/>
              </w:rPr>
              <w:instrText xml:space="preserve"> PAGEREF _Toc8654798 \h </w:instrText>
            </w:r>
            <w:r w:rsidR="00A969BD">
              <w:rPr>
                <w:noProof/>
                <w:webHidden/>
              </w:rPr>
            </w:r>
            <w:r w:rsidR="00A969BD">
              <w:rPr>
                <w:noProof/>
                <w:webHidden/>
              </w:rPr>
              <w:fldChar w:fldCharType="separate"/>
            </w:r>
            <w:r w:rsidR="00200BB1">
              <w:rPr>
                <w:noProof/>
                <w:webHidden/>
              </w:rPr>
              <w:t>20</w:t>
            </w:r>
            <w:r w:rsidR="00A969BD">
              <w:rPr>
                <w:noProof/>
                <w:webHidden/>
              </w:rPr>
              <w:fldChar w:fldCharType="end"/>
            </w:r>
          </w:hyperlink>
        </w:p>
        <w:p w14:paraId="6A9DA124" w14:textId="7A874AAC"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799" w:history="1">
            <w:r w:rsidR="00A969BD" w:rsidRPr="00FB0D41">
              <w:rPr>
                <w:rStyle w:val="Hyperlink"/>
                <w:noProof/>
              </w:rPr>
              <w:t>3.5.2</w:t>
            </w:r>
            <w:r w:rsidR="00A969BD">
              <w:rPr>
                <w:rFonts w:asciiTheme="minorHAnsi" w:eastAsiaTheme="minorEastAsia" w:hAnsiTheme="minorHAnsi" w:cstheme="minorBidi"/>
                <w:noProof/>
                <w:sz w:val="22"/>
                <w:szCs w:val="22"/>
                <w:lang w:bidi="si-LK"/>
              </w:rPr>
              <w:tab/>
            </w:r>
            <w:r w:rsidR="00A969BD" w:rsidRPr="00FB0D41">
              <w:rPr>
                <w:rStyle w:val="Hyperlink"/>
                <w:noProof/>
              </w:rPr>
              <w:t>Availability</w:t>
            </w:r>
            <w:r w:rsidR="00A969BD">
              <w:rPr>
                <w:noProof/>
                <w:webHidden/>
              </w:rPr>
              <w:tab/>
            </w:r>
            <w:r w:rsidR="00A969BD">
              <w:rPr>
                <w:noProof/>
                <w:webHidden/>
              </w:rPr>
              <w:fldChar w:fldCharType="begin"/>
            </w:r>
            <w:r w:rsidR="00A969BD">
              <w:rPr>
                <w:noProof/>
                <w:webHidden/>
              </w:rPr>
              <w:instrText xml:space="preserve"> PAGEREF _Toc8654799 \h </w:instrText>
            </w:r>
            <w:r w:rsidR="00A969BD">
              <w:rPr>
                <w:noProof/>
                <w:webHidden/>
              </w:rPr>
            </w:r>
            <w:r w:rsidR="00A969BD">
              <w:rPr>
                <w:noProof/>
                <w:webHidden/>
              </w:rPr>
              <w:fldChar w:fldCharType="separate"/>
            </w:r>
            <w:r w:rsidR="00200BB1">
              <w:rPr>
                <w:noProof/>
                <w:webHidden/>
              </w:rPr>
              <w:t>20</w:t>
            </w:r>
            <w:r w:rsidR="00A969BD">
              <w:rPr>
                <w:noProof/>
                <w:webHidden/>
              </w:rPr>
              <w:fldChar w:fldCharType="end"/>
            </w:r>
          </w:hyperlink>
        </w:p>
        <w:p w14:paraId="3C3BE44E" w14:textId="0650F01E"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800" w:history="1">
            <w:r w:rsidR="00A969BD" w:rsidRPr="00FB0D41">
              <w:rPr>
                <w:rStyle w:val="Hyperlink"/>
                <w:noProof/>
              </w:rPr>
              <w:t>3.5.3</w:t>
            </w:r>
            <w:r w:rsidR="00A969BD">
              <w:rPr>
                <w:rFonts w:asciiTheme="minorHAnsi" w:eastAsiaTheme="minorEastAsia" w:hAnsiTheme="minorHAnsi" w:cstheme="minorBidi"/>
                <w:noProof/>
                <w:sz w:val="22"/>
                <w:szCs w:val="22"/>
                <w:lang w:bidi="si-LK"/>
              </w:rPr>
              <w:tab/>
            </w:r>
            <w:r w:rsidR="00A969BD" w:rsidRPr="00FB0D41">
              <w:rPr>
                <w:rStyle w:val="Hyperlink"/>
                <w:noProof/>
              </w:rPr>
              <w:t>Security</w:t>
            </w:r>
            <w:r w:rsidR="00A969BD">
              <w:rPr>
                <w:noProof/>
                <w:webHidden/>
              </w:rPr>
              <w:tab/>
            </w:r>
            <w:r w:rsidR="00A969BD">
              <w:rPr>
                <w:noProof/>
                <w:webHidden/>
              </w:rPr>
              <w:fldChar w:fldCharType="begin"/>
            </w:r>
            <w:r w:rsidR="00A969BD">
              <w:rPr>
                <w:noProof/>
                <w:webHidden/>
              </w:rPr>
              <w:instrText xml:space="preserve"> PAGEREF _Toc8654800 \h </w:instrText>
            </w:r>
            <w:r w:rsidR="00A969BD">
              <w:rPr>
                <w:noProof/>
                <w:webHidden/>
              </w:rPr>
            </w:r>
            <w:r w:rsidR="00A969BD">
              <w:rPr>
                <w:noProof/>
                <w:webHidden/>
              </w:rPr>
              <w:fldChar w:fldCharType="separate"/>
            </w:r>
            <w:r w:rsidR="00200BB1">
              <w:rPr>
                <w:noProof/>
                <w:webHidden/>
              </w:rPr>
              <w:t>21</w:t>
            </w:r>
            <w:r w:rsidR="00A969BD">
              <w:rPr>
                <w:noProof/>
                <w:webHidden/>
              </w:rPr>
              <w:fldChar w:fldCharType="end"/>
            </w:r>
          </w:hyperlink>
        </w:p>
        <w:p w14:paraId="60B25256" w14:textId="45C79FEF" w:rsidR="00A969BD" w:rsidRDefault="007808C8">
          <w:pPr>
            <w:pStyle w:val="TOC3"/>
            <w:tabs>
              <w:tab w:val="left" w:pos="1320"/>
              <w:tab w:val="right" w:leader="dot" w:pos="8210"/>
            </w:tabs>
            <w:rPr>
              <w:rFonts w:asciiTheme="minorHAnsi" w:eastAsiaTheme="minorEastAsia" w:hAnsiTheme="minorHAnsi" w:cstheme="minorBidi"/>
              <w:noProof/>
              <w:sz w:val="22"/>
              <w:szCs w:val="22"/>
              <w:lang w:bidi="si-LK"/>
            </w:rPr>
          </w:pPr>
          <w:hyperlink w:anchor="_Toc8654801" w:history="1">
            <w:r w:rsidR="00A969BD" w:rsidRPr="00FB0D41">
              <w:rPr>
                <w:rStyle w:val="Hyperlink"/>
                <w:noProof/>
              </w:rPr>
              <w:t>3.5.4</w:t>
            </w:r>
            <w:r w:rsidR="00A969BD">
              <w:rPr>
                <w:rFonts w:asciiTheme="minorHAnsi" w:eastAsiaTheme="minorEastAsia" w:hAnsiTheme="minorHAnsi" w:cstheme="minorBidi"/>
                <w:noProof/>
                <w:sz w:val="22"/>
                <w:szCs w:val="22"/>
                <w:lang w:bidi="si-LK"/>
              </w:rPr>
              <w:tab/>
            </w:r>
            <w:r w:rsidR="00A969BD" w:rsidRPr="00FB0D41">
              <w:rPr>
                <w:rStyle w:val="Hyperlink"/>
                <w:noProof/>
              </w:rPr>
              <w:t>Maintainability</w:t>
            </w:r>
            <w:r w:rsidR="00A969BD">
              <w:rPr>
                <w:noProof/>
                <w:webHidden/>
              </w:rPr>
              <w:tab/>
            </w:r>
            <w:r w:rsidR="00A969BD">
              <w:rPr>
                <w:noProof/>
                <w:webHidden/>
              </w:rPr>
              <w:fldChar w:fldCharType="begin"/>
            </w:r>
            <w:r w:rsidR="00A969BD">
              <w:rPr>
                <w:noProof/>
                <w:webHidden/>
              </w:rPr>
              <w:instrText xml:space="preserve"> PAGEREF _Toc8654801 \h </w:instrText>
            </w:r>
            <w:r w:rsidR="00A969BD">
              <w:rPr>
                <w:noProof/>
                <w:webHidden/>
              </w:rPr>
            </w:r>
            <w:r w:rsidR="00A969BD">
              <w:rPr>
                <w:noProof/>
                <w:webHidden/>
              </w:rPr>
              <w:fldChar w:fldCharType="separate"/>
            </w:r>
            <w:r w:rsidR="00200BB1">
              <w:rPr>
                <w:noProof/>
                <w:webHidden/>
              </w:rPr>
              <w:t>21</w:t>
            </w:r>
            <w:r w:rsidR="00A969BD">
              <w:rPr>
                <w:noProof/>
                <w:webHidden/>
              </w:rPr>
              <w:fldChar w:fldCharType="end"/>
            </w:r>
          </w:hyperlink>
        </w:p>
        <w:p w14:paraId="340D8A74" w14:textId="7F518E62" w:rsidR="00A969BD" w:rsidRDefault="007808C8">
          <w:pPr>
            <w:pStyle w:val="TOC1"/>
            <w:tabs>
              <w:tab w:val="left" w:pos="480"/>
              <w:tab w:val="right" w:leader="dot" w:pos="8210"/>
            </w:tabs>
            <w:rPr>
              <w:rFonts w:asciiTheme="minorHAnsi" w:eastAsiaTheme="minorEastAsia" w:hAnsiTheme="minorHAnsi" w:cstheme="minorBidi"/>
              <w:noProof/>
              <w:sz w:val="22"/>
              <w:szCs w:val="22"/>
              <w:lang w:bidi="si-LK"/>
            </w:rPr>
          </w:pPr>
          <w:hyperlink w:anchor="_Toc8654802" w:history="1">
            <w:r w:rsidR="00A969BD" w:rsidRPr="00FB0D41">
              <w:rPr>
                <w:rStyle w:val="Hyperlink"/>
                <w:noProof/>
              </w:rPr>
              <w:t>4</w:t>
            </w:r>
            <w:r w:rsidR="00A969BD">
              <w:rPr>
                <w:rFonts w:asciiTheme="minorHAnsi" w:eastAsiaTheme="minorEastAsia" w:hAnsiTheme="minorHAnsi" w:cstheme="minorBidi"/>
                <w:noProof/>
                <w:sz w:val="22"/>
                <w:szCs w:val="22"/>
                <w:lang w:bidi="si-LK"/>
              </w:rPr>
              <w:tab/>
            </w:r>
            <w:r w:rsidR="00A969BD" w:rsidRPr="00FB0D41">
              <w:rPr>
                <w:rStyle w:val="Hyperlink"/>
                <w:noProof/>
              </w:rPr>
              <w:t>Supporting information</w:t>
            </w:r>
            <w:r w:rsidR="00A969BD">
              <w:rPr>
                <w:noProof/>
                <w:webHidden/>
              </w:rPr>
              <w:tab/>
            </w:r>
            <w:r w:rsidR="00A969BD">
              <w:rPr>
                <w:noProof/>
                <w:webHidden/>
              </w:rPr>
              <w:fldChar w:fldCharType="begin"/>
            </w:r>
            <w:r w:rsidR="00A969BD">
              <w:rPr>
                <w:noProof/>
                <w:webHidden/>
              </w:rPr>
              <w:instrText xml:space="preserve"> PAGEREF _Toc8654802 \h </w:instrText>
            </w:r>
            <w:r w:rsidR="00A969BD">
              <w:rPr>
                <w:noProof/>
                <w:webHidden/>
              </w:rPr>
            </w:r>
            <w:r w:rsidR="00A969BD">
              <w:rPr>
                <w:noProof/>
                <w:webHidden/>
              </w:rPr>
              <w:fldChar w:fldCharType="separate"/>
            </w:r>
            <w:r w:rsidR="00200BB1">
              <w:rPr>
                <w:noProof/>
                <w:webHidden/>
              </w:rPr>
              <w:t>22</w:t>
            </w:r>
            <w:r w:rsidR="00A969BD">
              <w:rPr>
                <w:noProof/>
                <w:webHidden/>
              </w:rPr>
              <w:fldChar w:fldCharType="end"/>
            </w:r>
          </w:hyperlink>
        </w:p>
        <w:p w14:paraId="06855C7C" w14:textId="3091104F"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803" w:history="1">
            <w:r w:rsidR="00A969BD" w:rsidRPr="00FB0D41">
              <w:rPr>
                <w:rStyle w:val="Hyperlink"/>
                <w:noProof/>
              </w:rPr>
              <w:t>4.1</w:t>
            </w:r>
            <w:r w:rsidR="00A969BD">
              <w:rPr>
                <w:rFonts w:asciiTheme="minorHAnsi" w:eastAsiaTheme="minorEastAsia" w:hAnsiTheme="minorHAnsi" w:cstheme="minorBidi"/>
                <w:noProof/>
                <w:sz w:val="22"/>
                <w:szCs w:val="22"/>
                <w:lang w:bidi="si-LK"/>
              </w:rPr>
              <w:tab/>
            </w:r>
            <w:r w:rsidR="00A969BD" w:rsidRPr="00FB0D41">
              <w:rPr>
                <w:rStyle w:val="Hyperlink"/>
                <w:noProof/>
              </w:rPr>
              <w:t>References</w:t>
            </w:r>
            <w:r w:rsidR="00A969BD">
              <w:rPr>
                <w:noProof/>
                <w:webHidden/>
              </w:rPr>
              <w:tab/>
            </w:r>
            <w:r w:rsidR="00A969BD">
              <w:rPr>
                <w:noProof/>
                <w:webHidden/>
              </w:rPr>
              <w:fldChar w:fldCharType="begin"/>
            </w:r>
            <w:r w:rsidR="00A969BD">
              <w:rPr>
                <w:noProof/>
                <w:webHidden/>
              </w:rPr>
              <w:instrText xml:space="preserve"> PAGEREF _Toc8654803 \h </w:instrText>
            </w:r>
            <w:r w:rsidR="00A969BD">
              <w:rPr>
                <w:noProof/>
                <w:webHidden/>
              </w:rPr>
            </w:r>
            <w:r w:rsidR="00A969BD">
              <w:rPr>
                <w:noProof/>
                <w:webHidden/>
              </w:rPr>
              <w:fldChar w:fldCharType="separate"/>
            </w:r>
            <w:r w:rsidR="00200BB1">
              <w:rPr>
                <w:noProof/>
                <w:webHidden/>
              </w:rPr>
              <w:t>22</w:t>
            </w:r>
            <w:r w:rsidR="00A969BD">
              <w:rPr>
                <w:noProof/>
                <w:webHidden/>
              </w:rPr>
              <w:fldChar w:fldCharType="end"/>
            </w:r>
          </w:hyperlink>
        </w:p>
        <w:p w14:paraId="4539BA71" w14:textId="463A1376"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804" w:history="1">
            <w:r w:rsidR="00A969BD" w:rsidRPr="00FB0D41">
              <w:rPr>
                <w:rStyle w:val="Hyperlink"/>
                <w:noProof/>
              </w:rPr>
              <w:t>4.2</w:t>
            </w:r>
            <w:r w:rsidR="00A969BD">
              <w:rPr>
                <w:rFonts w:asciiTheme="minorHAnsi" w:eastAsiaTheme="minorEastAsia" w:hAnsiTheme="minorHAnsi" w:cstheme="minorBidi"/>
                <w:noProof/>
                <w:sz w:val="22"/>
                <w:szCs w:val="22"/>
                <w:lang w:bidi="si-LK"/>
              </w:rPr>
              <w:tab/>
            </w:r>
            <w:r w:rsidR="00A969BD" w:rsidRPr="00FB0D41">
              <w:rPr>
                <w:rStyle w:val="Hyperlink"/>
                <w:noProof/>
              </w:rPr>
              <w:t>Appendix A: Activity Diagrams</w:t>
            </w:r>
            <w:r w:rsidR="00A969BD">
              <w:rPr>
                <w:noProof/>
                <w:webHidden/>
              </w:rPr>
              <w:tab/>
            </w:r>
            <w:r w:rsidR="00A969BD">
              <w:rPr>
                <w:noProof/>
                <w:webHidden/>
              </w:rPr>
              <w:fldChar w:fldCharType="begin"/>
            </w:r>
            <w:r w:rsidR="00A969BD">
              <w:rPr>
                <w:noProof/>
                <w:webHidden/>
              </w:rPr>
              <w:instrText xml:space="preserve"> PAGEREF _Toc8654804 \h </w:instrText>
            </w:r>
            <w:r w:rsidR="00A969BD">
              <w:rPr>
                <w:noProof/>
                <w:webHidden/>
              </w:rPr>
            </w:r>
            <w:r w:rsidR="00A969BD">
              <w:rPr>
                <w:noProof/>
                <w:webHidden/>
              </w:rPr>
              <w:fldChar w:fldCharType="separate"/>
            </w:r>
            <w:r w:rsidR="00200BB1">
              <w:rPr>
                <w:noProof/>
                <w:webHidden/>
              </w:rPr>
              <w:t>23</w:t>
            </w:r>
            <w:r w:rsidR="00A969BD">
              <w:rPr>
                <w:noProof/>
                <w:webHidden/>
              </w:rPr>
              <w:fldChar w:fldCharType="end"/>
            </w:r>
          </w:hyperlink>
        </w:p>
        <w:p w14:paraId="52B26022" w14:textId="2FE0EF7A" w:rsidR="00A969BD" w:rsidRDefault="007808C8">
          <w:pPr>
            <w:pStyle w:val="TOC2"/>
            <w:tabs>
              <w:tab w:val="left" w:pos="880"/>
              <w:tab w:val="right" w:leader="dot" w:pos="8210"/>
            </w:tabs>
            <w:rPr>
              <w:rFonts w:asciiTheme="minorHAnsi" w:eastAsiaTheme="minorEastAsia" w:hAnsiTheme="minorHAnsi" w:cstheme="minorBidi"/>
              <w:noProof/>
              <w:sz w:val="22"/>
              <w:szCs w:val="22"/>
              <w:lang w:bidi="si-LK"/>
            </w:rPr>
          </w:pPr>
          <w:hyperlink w:anchor="_Toc8654805" w:history="1">
            <w:r w:rsidR="00A969BD" w:rsidRPr="00FB0D41">
              <w:rPr>
                <w:rStyle w:val="Hyperlink"/>
                <w:noProof/>
              </w:rPr>
              <w:t>4.3</w:t>
            </w:r>
            <w:r w:rsidR="00A969BD">
              <w:rPr>
                <w:rFonts w:asciiTheme="minorHAnsi" w:eastAsiaTheme="minorEastAsia" w:hAnsiTheme="minorHAnsi" w:cstheme="minorBidi"/>
                <w:noProof/>
                <w:sz w:val="22"/>
                <w:szCs w:val="22"/>
                <w:lang w:bidi="si-LK"/>
              </w:rPr>
              <w:tab/>
            </w:r>
            <w:r w:rsidR="00A969BD" w:rsidRPr="00FB0D41">
              <w:rPr>
                <w:rStyle w:val="Hyperlink"/>
                <w:noProof/>
              </w:rPr>
              <w:t>Appendix B: High level architecture diagrams</w:t>
            </w:r>
            <w:r w:rsidR="00A969BD">
              <w:rPr>
                <w:noProof/>
                <w:webHidden/>
              </w:rPr>
              <w:tab/>
            </w:r>
            <w:r w:rsidR="00A969BD">
              <w:rPr>
                <w:noProof/>
                <w:webHidden/>
              </w:rPr>
              <w:fldChar w:fldCharType="begin"/>
            </w:r>
            <w:r w:rsidR="00A969BD">
              <w:rPr>
                <w:noProof/>
                <w:webHidden/>
              </w:rPr>
              <w:instrText xml:space="preserve"> PAGEREF _Toc8654805 \h </w:instrText>
            </w:r>
            <w:r w:rsidR="00A969BD">
              <w:rPr>
                <w:noProof/>
                <w:webHidden/>
              </w:rPr>
            </w:r>
            <w:r w:rsidR="00A969BD">
              <w:rPr>
                <w:noProof/>
                <w:webHidden/>
              </w:rPr>
              <w:fldChar w:fldCharType="separate"/>
            </w:r>
            <w:r w:rsidR="00200BB1">
              <w:rPr>
                <w:noProof/>
                <w:webHidden/>
              </w:rPr>
              <w:t>27</w:t>
            </w:r>
            <w:r w:rsidR="00A969BD">
              <w:rPr>
                <w:noProof/>
                <w:webHidden/>
              </w:rPr>
              <w:fldChar w:fldCharType="end"/>
            </w:r>
          </w:hyperlink>
        </w:p>
        <w:p w14:paraId="28E69C9E" w14:textId="0BEA7F90" w:rsidR="00B101F2" w:rsidRDefault="00B101F2" w:rsidP="00074F64">
          <w:pPr>
            <w:spacing w:line="360" w:lineRule="auto"/>
          </w:pPr>
          <w:r>
            <w:rPr>
              <w:b/>
              <w:bCs/>
              <w:noProof/>
            </w:rPr>
            <w:fldChar w:fldCharType="end"/>
          </w:r>
        </w:p>
      </w:sdtContent>
    </w:sdt>
    <w:p w14:paraId="09805EF8" w14:textId="0DCDBF10" w:rsidR="00461F9E" w:rsidRDefault="00461F9E" w:rsidP="00074F64">
      <w:pPr>
        <w:spacing w:line="360" w:lineRule="auto"/>
        <w:jc w:val="center"/>
      </w:pPr>
    </w:p>
    <w:p w14:paraId="29279325" w14:textId="53F6070A" w:rsidR="00B35487" w:rsidRDefault="00B35487" w:rsidP="00074F64">
      <w:pPr>
        <w:spacing w:line="360" w:lineRule="auto"/>
        <w:jc w:val="center"/>
      </w:pPr>
    </w:p>
    <w:p w14:paraId="2078E466" w14:textId="58DEE7C2" w:rsidR="00B35487" w:rsidRDefault="00B35487" w:rsidP="00074F64">
      <w:pPr>
        <w:spacing w:line="360" w:lineRule="auto"/>
        <w:jc w:val="center"/>
      </w:pPr>
    </w:p>
    <w:p w14:paraId="7A6DDAFC" w14:textId="6376E9C2" w:rsidR="00B35487" w:rsidRDefault="00B35487" w:rsidP="00074F64">
      <w:pPr>
        <w:spacing w:line="360" w:lineRule="auto"/>
        <w:jc w:val="center"/>
      </w:pPr>
    </w:p>
    <w:p w14:paraId="63F2AD30" w14:textId="6FEAF1FC" w:rsidR="00B35487" w:rsidRDefault="00B35487" w:rsidP="00074F64">
      <w:pPr>
        <w:spacing w:line="360" w:lineRule="auto"/>
        <w:jc w:val="center"/>
      </w:pPr>
    </w:p>
    <w:p w14:paraId="235251CD" w14:textId="2818E5B0" w:rsidR="00B35487" w:rsidRDefault="00B35487" w:rsidP="00074F64">
      <w:pPr>
        <w:spacing w:line="360" w:lineRule="auto"/>
        <w:jc w:val="center"/>
      </w:pPr>
    </w:p>
    <w:p w14:paraId="5E305DF6" w14:textId="00919C15" w:rsidR="00B35487" w:rsidRDefault="00B35487" w:rsidP="00074F64">
      <w:pPr>
        <w:spacing w:line="360" w:lineRule="auto"/>
        <w:jc w:val="center"/>
      </w:pPr>
    </w:p>
    <w:p w14:paraId="6D1D92D0" w14:textId="229636D1" w:rsidR="00B35487" w:rsidRDefault="00B35487" w:rsidP="00074F64">
      <w:pPr>
        <w:spacing w:line="360" w:lineRule="auto"/>
        <w:jc w:val="center"/>
      </w:pPr>
    </w:p>
    <w:p w14:paraId="77C1BBAD" w14:textId="5E49CE30" w:rsidR="00B35487" w:rsidRDefault="00B35487" w:rsidP="00074F64">
      <w:pPr>
        <w:spacing w:line="360" w:lineRule="auto"/>
        <w:jc w:val="center"/>
      </w:pPr>
    </w:p>
    <w:p w14:paraId="5077E878" w14:textId="231E260D" w:rsidR="00B35487" w:rsidRDefault="00B35487" w:rsidP="00074F64">
      <w:pPr>
        <w:spacing w:line="360" w:lineRule="auto"/>
        <w:jc w:val="center"/>
      </w:pPr>
    </w:p>
    <w:p w14:paraId="56A68E1F" w14:textId="4EA72D74" w:rsidR="00B35487" w:rsidRDefault="00B35487" w:rsidP="00074F64">
      <w:pPr>
        <w:spacing w:line="360" w:lineRule="auto"/>
        <w:jc w:val="center"/>
      </w:pPr>
    </w:p>
    <w:p w14:paraId="7E878E15" w14:textId="3162BEC1" w:rsidR="00B35487" w:rsidRDefault="00B35487" w:rsidP="00074F64">
      <w:pPr>
        <w:spacing w:line="360" w:lineRule="auto"/>
        <w:jc w:val="center"/>
      </w:pPr>
    </w:p>
    <w:p w14:paraId="343CC728" w14:textId="1AB12998" w:rsidR="00B35487" w:rsidRDefault="00B35487" w:rsidP="00074F64">
      <w:pPr>
        <w:spacing w:line="360" w:lineRule="auto"/>
        <w:jc w:val="center"/>
      </w:pPr>
    </w:p>
    <w:p w14:paraId="19955A74" w14:textId="11BBCA64" w:rsidR="00B35487" w:rsidRDefault="00B35487" w:rsidP="00074F64">
      <w:pPr>
        <w:spacing w:line="360" w:lineRule="auto"/>
        <w:jc w:val="center"/>
      </w:pPr>
    </w:p>
    <w:p w14:paraId="6C502548" w14:textId="59B33BE2" w:rsidR="00B35487" w:rsidRDefault="00B35487" w:rsidP="00074F64">
      <w:pPr>
        <w:spacing w:line="360" w:lineRule="auto"/>
        <w:jc w:val="center"/>
      </w:pPr>
    </w:p>
    <w:p w14:paraId="4C0D2956" w14:textId="42AC18BB" w:rsidR="00B35487" w:rsidRDefault="00B35487" w:rsidP="00074F64">
      <w:pPr>
        <w:spacing w:line="360" w:lineRule="auto"/>
        <w:jc w:val="center"/>
      </w:pPr>
    </w:p>
    <w:p w14:paraId="5F3DA6CB" w14:textId="5B34AEA2" w:rsidR="00A51A4A" w:rsidRDefault="00A51A4A" w:rsidP="00074F64">
      <w:pPr>
        <w:spacing w:line="360" w:lineRule="auto"/>
        <w:jc w:val="center"/>
      </w:pPr>
    </w:p>
    <w:p w14:paraId="0F1C647B" w14:textId="4F477E2D" w:rsidR="00A51A4A" w:rsidRDefault="00A51A4A" w:rsidP="00074F64">
      <w:pPr>
        <w:spacing w:line="360" w:lineRule="auto"/>
        <w:jc w:val="center"/>
      </w:pPr>
    </w:p>
    <w:p w14:paraId="04C066BC" w14:textId="6431DA5D" w:rsidR="00A51A4A" w:rsidRDefault="00A51A4A" w:rsidP="00074F64">
      <w:pPr>
        <w:spacing w:line="360" w:lineRule="auto"/>
        <w:jc w:val="center"/>
      </w:pPr>
    </w:p>
    <w:p w14:paraId="67931818" w14:textId="111049A8" w:rsidR="00A51A4A" w:rsidRDefault="00A51A4A" w:rsidP="00074F64">
      <w:pPr>
        <w:spacing w:line="360" w:lineRule="auto"/>
        <w:jc w:val="center"/>
      </w:pPr>
    </w:p>
    <w:p w14:paraId="38E66BF4" w14:textId="7AC832C6" w:rsidR="00A51A4A" w:rsidRDefault="00A51A4A" w:rsidP="00074F64">
      <w:pPr>
        <w:spacing w:line="360" w:lineRule="auto"/>
        <w:jc w:val="center"/>
      </w:pPr>
    </w:p>
    <w:p w14:paraId="6D50CC8A" w14:textId="4FC3B8A7" w:rsidR="00A51A4A" w:rsidRDefault="00A51A4A" w:rsidP="00074F64">
      <w:pPr>
        <w:spacing w:line="360" w:lineRule="auto"/>
        <w:jc w:val="center"/>
      </w:pPr>
    </w:p>
    <w:p w14:paraId="0BE1D952" w14:textId="230777F2" w:rsidR="00A51A4A" w:rsidRDefault="00A51A4A" w:rsidP="00074F64">
      <w:pPr>
        <w:spacing w:line="360" w:lineRule="auto"/>
      </w:pPr>
    </w:p>
    <w:p w14:paraId="4D844999" w14:textId="67084CCB" w:rsidR="00B35487" w:rsidRDefault="00B35487" w:rsidP="00074F64">
      <w:pPr>
        <w:spacing w:line="360" w:lineRule="auto"/>
        <w:jc w:val="center"/>
      </w:pPr>
    </w:p>
    <w:p w14:paraId="4476FC42" w14:textId="11CD723B" w:rsidR="00B35487" w:rsidRDefault="00B35487" w:rsidP="00074F64">
      <w:pPr>
        <w:spacing w:line="360" w:lineRule="auto"/>
        <w:jc w:val="center"/>
      </w:pPr>
    </w:p>
    <w:p w14:paraId="6D34EB3E" w14:textId="77777777" w:rsidR="00323E11" w:rsidRDefault="0055604E" w:rsidP="00074F64">
      <w:pPr>
        <w:tabs>
          <w:tab w:val="left" w:pos="3264"/>
        </w:tabs>
        <w:spacing w:line="360" w:lineRule="auto"/>
        <w:rPr>
          <w:b/>
          <w:sz w:val="28"/>
          <w:szCs w:val="28"/>
        </w:rPr>
      </w:pPr>
      <w:r w:rsidRPr="001F73DA">
        <w:rPr>
          <w:b/>
          <w:sz w:val="28"/>
          <w:szCs w:val="28"/>
        </w:rPr>
        <w:lastRenderedPageBreak/>
        <w:t>LIST OF FIGURES</w:t>
      </w:r>
    </w:p>
    <w:p w14:paraId="727CD33A" w14:textId="16F506D6" w:rsidR="00A969BD" w:rsidRDefault="00D42F27">
      <w:pPr>
        <w:pStyle w:val="TableofFigures"/>
        <w:tabs>
          <w:tab w:val="right" w:leader="dot" w:pos="8210"/>
        </w:tabs>
        <w:rPr>
          <w:rFonts w:asciiTheme="minorHAnsi" w:eastAsiaTheme="minorEastAsia" w:hAnsiTheme="minorHAnsi" w:cstheme="minorBidi"/>
          <w:noProof/>
          <w:sz w:val="22"/>
          <w:szCs w:val="22"/>
          <w:lang w:bidi="si-LK"/>
        </w:rPr>
      </w:pPr>
      <w:r>
        <w:rPr>
          <w:b/>
          <w:sz w:val="28"/>
          <w:szCs w:val="28"/>
        </w:rPr>
        <w:fldChar w:fldCharType="begin"/>
      </w:r>
      <w:r>
        <w:rPr>
          <w:b/>
          <w:sz w:val="28"/>
          <w:szCs w:val="28"/>
        </w:rPr>
        <w:instrText xml:space="preserve"> TOC \h \z \c "Figure" </w:instrText>
      </w:r>
      <w:r>
        <w:rPr>
          <w:b/>
          <w:sz w:val="28"/>
          <w:szCs w:val="28"/>
        </w:rPr>
        <w:fldChar w:fldCharType="separate"/>
      </w:r>
      <w:hyperlink r:id="rId13" w:anchor="_Toc8654806" w:history="1">
        <w:r w:rsidR="00A969BD" w:rsidRPr="003D363B">
          <w:rPr>
            <w:rStyle w:val="Hyperlink"/>
            <w:noProof/>
          </w:rPr>
          <w:t>Figure 2.1: Use case diagram</w:t>
        </w:r>
        <w:r w:rsidR="00A969BD">
          <w:rPr>
            <w:noProof/>
            <w:webHidden/>
          </w:rPr>
          <w:tab/>
        </w:r>
        <w:r w:rsidR="00A969BD">
          <w:rPr>
            <w:noProof/>
            <w:webHidden/>
          </w:rPr>
          <w:fldChar w:fldCharType="begin"/>
        </w:r>
        <w:r w:rsidR="00A969BD">
          <w:rPr>
            <w:noProof/>
            <w:webHidden/>
          </w:rPr>
          <w:instrText xml:space="preserve"> PAGEREF _Toc8654806 \h </w:instrText>
        </w:r>
        <w:r w:rsidR="00A969BD">
          <w:rPr>
            <w:noProof/>
            <w:webHidden/>
          </w:rPr>
        </w:r>
        <w:r w:rsidR="00A969BD">
          <w:rPr>
            <w:noProof/>
            <w:webHidden/>
          </w:rPr>
          <w:fldChar w:fldCharType="separate"/>
        </w:r>
        <w:r w:rsidR="00200BB1">
          <w:rPr>
            <w:noProof/>
            <w:webHidden/>
          </w:rPr>
          <w:t>8</w:t>
        </w:r>
        <w:r w:rsidR="00A969BD">
          <w:rPr>
            <w:noProof/>
            <w:webHidden/>
          </w:rPr>
          <w:fldChar w:fldCharType="end"/>
        </w:r>
      </w:hyperlink>
    </w:p>
    <w:p w14:paraId="39C04371" w14:textId="0629F43A"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07" w:history="1">
        <w:r w:rsidR="00A969BD" w:rsidRPr="003D363B">
          <w:rPr>
            <w:rStyle w:val="Hyperlink"/>
            <w:noProof/>
          </w:rPr>
          <w:t>Figure 3.1: User interface for home screen</w:t>
        </w:r>
        <w:r w:rsidR="00A969BD">
          <w:rPr>
            <w:noProof/>
            <w:webHidden/>
          </w:rPr>
          <w:tab/>
        </w:r>
        <w:r w:rsidR="00A969BD">
          <w:rPr>
            <w:noProof/>
            <w:webHidden/>
          </w:rPr>
          <w:fldChar w:fldCharType="begin"/>
        </w:r>
        <w:r w:rsidR="00A969BD">
          <w:rPr>
            <w:noProof/>
            <w:webHidden/>
          </w:rPr>
          <w:instrText xml:space="preserve"> PAGEREF _Toc8654807 \h </w:instrText>
        </w:r>
        <w:r w:rsidR="00A969BD">
          <w:rPr>
            <w:noProof/>
            <w:webHidden/>
          </w:rPr>
        </w:r>
        <w:r w:rsidR="00A969BD">
          <w:rPr>
            <w:noProof/>
            <w:webHidden/>
          </w:rPr>
          <w:fldChar w:fldCharType="separate"/>
        </w:r>
        <w:r w:rsidR="00200BB1">
          <w:rPr>
            <w:noProof/>
            <w:webHidden/>
          </w:rPr>
          <w:t>15</w:t>
        </w:r>
        <w:r w:rsidR="00A969BD">
          <w:rPr>
            <w:noProof/>
            <w:webHidden/>
          </w:rPr>
          <w:fldChar w:fldCharType="end"/>
        </w:r>
      </w:hyperlink>
    </w:p>
    <w:p w14:paraId="1FE82B22" w14:textId="7902097B"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08" w:history="1">
        <w:r w:rsidR="00A969BD" w:rsidRPr="003D363B">
          <w:rPr>
            <w:rStyle w:val="Hyperlink"/>
            <w:noProof/>
          </w:rPr>
          <w:t>Figure 3.2: User interface for upload content</w:t>
        </w:r>
        <w:r w:rsidR="00A969BD">
          <w:rPr>
            <w:noProof/>
            <w:webHidden/>
          </w:rPr>
          <w:tab/>
        </w:r>
        <w:r w:rsidR="00A969BD">
          <w:rPr>
            <w:noProof/>
            <w:webHidden/>
          </w:rPr>
          <w:fldChar w:fldCharType="begin"/>
        </w:r>
        <w:r w:rsidR="00A969BD">
          <w:rPr>
            <w:noProof/>
            <w:webHidden/>
          </w:rPr>
          <w:instrText xml:space="preserve"> PAGEREF _Toc8654808 \h </w:instrText>
        </w:r>
        <w:r w:rsidR="00A969BD">
          <w:rPr>
            <w:noProof/>
            <w:webHidden/>
          </w:rPr>
        </w:r>
        <w:r w:rsidR="00A969BD">
          <w:rPr>
            <w:noProof/>
            <w:webHidden/>
          </w:rPr>
          <w:fldChar w:fldCharType="separate"/>
        </w:r>
        <w:r w:rsidR="00200BB1">
          <w:rPr>
            <w:noProof/>
            <w:webHidden/>
          </w:rPr>
          <w:t>16</w:t>
        </w:r>
        <w:r w:rsidR="00A969BD">
          <w:rPr>
            <w:noProof/>
            <w:webHidden/>
          </w:rPr>
          <w:fldChar w:fldCharType="end"/>
        </w:r>
      </w:hyperlink>
    </w:p>
    <w:p w14:paraId="28CB6C1A" w14:textId="56AB058F"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09" w:history="1">
        <w:r w:rsidR="00A969BD" w:rsidRPr="003D363B">
          <w:rPr>
            <w:rStyle w:val="Hyperlink"/>
            <w:noProof/>
          </w:rPr>
          <w:t>Figure 3.3: User interface for topic segment adjusting</w:t>
        </w:r>
        <w:r w:rsidR="00A969BD">
          <w:rPr>
            <w:noProof/>
            <w:webHidden/>
          </w:rPr>
          <w:tab/>
        </w:r>
        <w:r w:rsidR="00A969BD">
          <w:rPr>
            <w:noProof/>
            <w:webHidden/>
          </w:rPr>
          <w:fldChar w:fldCharType="begin"/>
        </w:r>
        <w:r w:rsidR="00A969BD">
          <w:rPr>
            <w:noProof/>
            <w:webHidden/>
          </w:rPr>
          <w:instrText xml:space="preserve"> PAGEREF _Toc8654809 \h </w:instrText>
        </w:r>
        <w:r w:rsidR="00A969BD">
          <w:rPr>
            <w:noProof/>
            <w:webHidden/>
          </w:rPr>
        </w:r>
        <w:r w:rsidR="00A969BD">
          <w:rPr>
            <w:noProof/>
            <w:webHidden/>
          </w:rPr>
          <w:fldChar w:fldCharType="separate"/>
        </w:r>
        <w:r w:rsidR="00200BB1">
          <w:rPr>
            <w:noProof/>
            <w:webHidden/>
          </w:rPr>
          <w:t>16</w:t>
        </w:r>
        <w:r w:rsidR="00A969BD">
          <w:rPr>
            <w:noProof/>
            <w:webHidden/>
          </w:rPr>
          <w:fldChar w:fldCharType="end"/>
        </w:r>
      </w:hyperlink>
    </w:p>
    <w:p w14:paraId="1EFEF67E" w14:textId="1B11C1AA"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0" w:history="1">
        <w:r w:rsidR="00A969BD" w:rsidRPr="003D363B">
          <w:rPr>
            <w:rStyle w:val="Hyperlink"/>
            <w:noProof/>
          </w:rPr>
          <w:t>Figure 3.4: User interface for video player</w:t>
        </w:r>
        <w:r w:rsidR="00A969BD">
          <w:rPr>
            <w:noProof/>
            <w:webHidden/>
          </w:rPr>
          <w:tab/>
        </w:r>
        <w:r w:rsidR="00A969BD">
          <w:rPr>
            <w:noProof/>
            <w:webHidden/>
          </w:rPr>
          <w:fldChar w:fldCharType="begin"/>
        </w:r>
        <w:r w:rsidR="00A969BD">
          <w:rPr>
            <w:noProof/>
            <w:webHidden/>
          </w:rPr>
          <w:instrText xml:space="preserve"> PAGEREF _Toc8654810 \h </w:instrText>
        </w:r>
        <w:r w:rsidR="00A969BD">
          <w:rPr>
            <w:noProof/>
            <w:webHidden/>
          </w:rPr>
        </w:r>
        <w:r w:rsidR="00A969BD">
          <w:rPr>
            <w:noProof/>
            <w:webHidden/>
          </w:rPr>
          <w:fldChar w:fldCharType="separate"/>
        </w:r>
        <w:r w:rsidR="00200BB1">
          <w:rPr>
            <w:noProof/>
            <w:webHidden/>
          </w:rPr>
          <w:t>17</w:t>
        </w:r>
        <w:r w:rsidR="00A969BD">
          <w:rPr>
            <w:noProof/>
            <w:webHidden/>
          </w:rPr>
          <w:fldChar w:fldCharType="end"/>
        </w:r>
      </w:hyperlink>
    </w:p>
    <w:p w14:paraId="3642F978" w14:textId="7FB35E95"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1" w:history="1">
        <w:r w:rsidR="00A969BD" w:rsidRPr="003D363B">
          <w:rPr>
            <w:rStyle w:val="Hyperlink"/>
            <w:noProof/>
          </w:rPr>
          <w:t>Figure 3.5: User interface for navigate video using code samples</w:t>
        </w:r>
        <w:r w:rsidR="00A969BD">
          <w:rPr>
            <w:noProof/>
            <w:webHidden/>
          </w:rPr>
          <w:tab/>
        </w:r>
        <w:r w:rsidR="00A969BD">
          <w:rPr>
            <w:noProof/>
            <w:webHidden/>
          </w:rPr>
          <w:fldChar w:fldCharType="begin"/>
        </w:r>
        <w:r w:rsidR="00A969BD">
          <w:rPr>
            <w:noProof/>
            <w:webHidden/>
          </w:rPr>
          <w:instrText xml:space="preserve"> PAGEREF _Toc8654811 \h </w:instrText>
        </w:r>
        <w:r w:rsidR="00A969BD">
          <w:rPr>
            <w:noProof/>
            <w:webHidden/>
          </w:rPr>
        </w:r>
        <w:r w:rsidR="00A969BD">
          <w:rPr>
            <w:noProof/>
            <w:webHidden/>
          </w:rPr>
          <w:fldChar w:fldCharType="separate"/>
        </w:r>
        <w:r w:rsidR="00200BB1">
          <w:rPr>
            <w:noProof/>
            <w:webHidden/>
          </w:rPr>
          <w:t>17</w:t>
        </w:r>
        <w:r w:rsidR="00A969BD">
          <w:rPr>
            <w:noProof/>
            <w:webHidden/>
          </w:rPr>
          <w:fldChar w:fldCharType="end"/>
        </w:r>
      </w:hyperlink>
    </w:p>
    <w:p w14:paraId="42694530" w14:textId="09624C74"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2" w:history="1">
        <w:r w:rsidR="00A969BD" w:rsidRPr="003D363B">
          <w:rPr>
            <w:rStyle w:val="Hyperlink"/>
            <w:noProof/>
          </w:rPr>
          <w:t>Figure 3.6: User interface for answering question in video playback</w:t>
        </w:r>
        <w:r w:rsidR="00A969BD">
          <w:rPr>
            <w:noProof/>
            <w:webHidden/>
          </w:rPr>
          <w:tab/>
        </w:r>
        <w:r w:rsidR="00A969BD">
          <w:rPr>
            <w:noProof/>
            <w:webHidden/>
          </w:rPr>
          <w:fldChar w:fldCharType="begin"/>
        </w:r>
        <w:r w:rsidR="00A969BD">
          <w:rPr>
            <w:noProof/>
            <w:webHidden/>
          </w:rPr>
          <w:instrText xml:space="preserve"> PAGEREF _Toc8654812 \h </w:instrText>
        </w:r>
        <w:r w:rsidR="00A969BD">
          <w:rPr>
            <w:noProof/>
            <w:webHidden/>
          </w:rPr>
        </w:r>
        <w:r w:rsidR="00A969BD">
          <w:rPr>
            <w:noProof/>
            <w:webHidden/>
          </w:rPr>
          <w:fldChar w:fldCharType="separate"/>
        </w:r>
        <w:r w:rsidR="00200BB1">
          <w:rPr>
            <w:noProof/>
            <w:webHidden/>
          </w:rPr>
          <w:t>18</w:t>
        </w:r>
        <w:r w:rsidR="00A969BD">
          <w:rPr>
            <w:noProof/>
            <w:webHidden/>
          </w:rPr>
          <w:fldChar w:fldCharType="end"/>
        </w:r>
      </w:hyperlink>
    </w:p>
    <w:p w14:paraId="5B901F0C" w14:textId="12D850C9"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3" w:history="1">
        <w:r w:rsidR="00A969BD" w:rsidRPr="003D363B">
          <w:rPr>
            <w:rStyle w:val="Hyperlink"/>
            <w:noProof/>
          </w:rPr>
          <w:t>Figure 3.7: User interface for navigate using slides</w:t>
        </w:r>
        <w:r w:rsidR="00A969BD">
          <w:rPr>
            <w:noProof/>
            <w:webHidden/>
          </w:rPr>
          <w:tab/>
        </w:r>
        <w:r w:rsidR="00A969BD">
          <w:rPr>
            <w:noProof/>
            <w:webHidden/>
          </w:rPr>
          <w:fldChar w:fldCharType="begin"/>
        </w:r>
        <w:r w:rsidR="00A969BD">
          <w:rPr>
            <w:noProof/>
            <w:webHidden/>
          </w:rPr>
          <w:instrText xml:space="preserve"> PAGEREF _Toc8654813 \h </w:instrText>
        </w:r>
        <w:r w:rsidR="00A969BD">
          <w:rPr>
            <w:noProof/>
            <w:webHidden/>
          </w:rPr>
        </w:r>
        <w:r w:rsidR="00A969BD">
          <w:rPr>
            <w:noProof/>
            <w:webHidden/>
          </w:rPr>
          <w:fldChar w:fldCharType="separate"/>
        </w:r>
        <w:r w:rsidR="00200BB1">
          <w:rPr>
            <w:noProof/>
            <w:webHidden/>
          </w:rPr>
          <w:t>18</w:t>
        </w:r>
        <w:r w:rsidR="00A969BD">
          <w:rPr>
            <w:noProof/>
            <w:webHidden/>
          </w:rPr>
          <w:fldChar w:fldCharType="end"/>
        </w:r>
      </w:hyperlink>
    </w:p>
    <w:p w14:paraId="4303FCAE" w14:textId="059B3E79"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4" w:history="1">
        <w:r w:rsidR="00A969BD" w:rsidRPr="003D363B">
          <w:rPr>
            <w:rStyle w:val="Hyperlink"/>
            <w:noProof/>
          </w:rPr>
          <w:t>Figure 4.1: Activity diagram for question generation and selection</w:t>
        </w:r>
        <w:r w:rsidR="00A969BD">
          <w:rPr>
            <w:noProof/>
            <w:webHidden/>
          </w:rPr>
          <w:tab/>
        </w:r>
        <w:r w:rsidR="00A969BD">
          <w:rPr>
            <w:noProof/>
            <w:webHidden/>
          </w:rPr>
          <w:fldChar w:fldCharType="begin"/>
        </w:r>
        <w:r w:rsidR="00A969BD">
          <w:rPr>
            <w:noProof/>
            <w:webHidden/>
          </w:rPr>
          <w:instrText xml:space="preserve"> PAGEREF _Toc8654814 \h </w:instrText>
        </w:r>
        <w:r w:rsidR="00A969BD">
          <w:rPr>
            <w:noProof/>
            <w:webHidden/>
          </w:rPr>
        </w:r>
        <w:r w:rsidR="00A969BD">
          <w:rPr>
            <w:noProof/>
            <w:webHidden/>
          </w:rPr>
          <w:fldChar w:fldCharType="separate"/>
        </w:r>
        <w:r w:rsidR="00200BB1">
          <w:rPr>
            <w:noProof/>
            <w:webHidden/>
          </w:rPr>
          <w:t>23</w:t>
        </w:r>
        <w:r w:rsidR="00A969BD">
          <w:rPr>
            <w:noProof/>
            <w:webHidden/>
          </w:rPr>
          <w:fldChar w:fldCharType="end"/>
        </w:r>
      </w:hyperlink>
    </w:p>
    <w:p w14:paraId="0B017994" w14:textId="501C9189"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r:id="rId14" w:anchor="_Toc8654815" w:history="1">
        <w:r w:rsidR="00A969BD" w:rsidRPr="003D363B">
          <w:rPr>
            <w:rStyle w:val="Hyperlink"/>
            <w:noProof/>
          </w:rPr>
          <w:t>Figure 4.2: Activity diagram for lecture video segmentation</w:t>
        </w:r>
        <w:r w:rsidR="00A969BD">
          <w:rPr>
            <w:noProof/>
            <w:webHidden/>
          </w:rPr>
          <w:tab/>
        </w:r>
        <w:r w:rsidR="00A969BD">
          <w:rPr>
            <w:noProof/>
            <w:webHidden/>
          </w:rPr>
          <w:fldChar w:fldCharType="begin"/>
        </w:r>
        <w:r w:rsidR="00A969BD">
          <w:rPr>
            <w:noProof/>
            <w:webHidden/>
          </w:rPr>
          <w:instrText xml:space="preserve"> PAGEREF _Toc8654815 \h </w:instrText>
        </w:r>
        <w:r w:rsidR="00A969BD">
          <w:rPr>
            <w:noProof/>
            <w:webHidden/>
          </w:rPr>
        </w:r>
        <w:r w:rsidR="00A969BD">
          <w:rPr>
            <w:noProof/>
            <w:webHidden/>
          </w:rPr>
          <w:fldChar w:fldCharType="separate"/>
        </w:r>
        <w:r w:rsidR="00200BB1">
          <w:rPr>
            <w:noProof/>
            <w:webHidden/>
          </w:rPr>
          <w:t>24</w:t>
        </w:r>
        <w:r w:rsidR="00A969BD">
          <w:rPr>
            <w:noProof/>
            <w:webHidden/>
          </w:rPr>
          <w:fldChar w:fldCharType="end"/>
        </w:r>
      </w:hyperlink>
    </w:p>
    <w:p w14:paraId="52A1D87D" w14:textId="19F10825"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6" w:history="1">
        <w:r w:rsidR="00A969BD" w:rsidRPr="003D363B">
          <w:rPr>
            <w:rStyle w:val="Hyperlink"/>
            <w:noProof/>
          </w:rPr>
          <w:t>Figure 4.3: Activity diagram for navigating from lecture slides</w:t>
        </w:r>
        <w:r w:rsidR="00A969BD">
          <w:rPr>
            <w:noProof/>
            <w:webHidden/>
          </w:rPr>
          <w:tab/>
        </w:r>
        <w:r w:rsidR="00A969BD">
          <w:rPr>
            <w:noProof/>
            <w:webHidden/>
          </w:rPr>
          <w:fldChar w:fldCharType="begin"/>
        </w:r>
        <w:r w:rsidR="00A969BD">
          <w:rPr>
            <w:noProof/>
            <w:webHidden/>
          </w:rPr>
          <w:instrText xml:space="preserve"> PAGEREF _Toc8654816 \h </w:instrText>
        </w:r>
        <w:r w:rsidR="00A969BD">
          <w:rPr>
            <w:noProof/>
            <w:webHidden/>
          </w:rPr>
        </w:r>
        <w:r w:rsidR="00A969BD">
          <w:rPr>
            <w:noProof/>
            <w:webHidden/>
          </w:rPr>
          <w:fldChar w:fldCharType="separate"/>
        </w:r>
        <w:r w:rsidR="00200BB1">
          <w:rPr>
            <w:noProof/>
            <w:webHidden/>
          </w:rPr>
          <w:t>25</w:t>
        </w:r>
        <w:r w:rsidR="00A969BD">
          <w:rPr>
            <w:noProof/>
            <w:webHidden/>
          </w:rPr>
          <w:fldChar w:fldCharType="end"/>
        </w:r>
      </w:hyperlink>
    </w:p>
    <w:p w14:paraId="25FB1651" w14:textId="70904701"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7" w:history="1">
        <w:r w:rsidR="00A969BD" w:rsidRPr="003D363B">
          <w:rPr>
            <w:rStyle w:val="Hyperlink"/>
            <w:noProof/>
          </w:rPr>
          <w:t>Figure 4.4: Activity diagram for matching code samples</w:t>
        </w:r>
        <w:r w:rsidR="00A969BD">
          <w:rPr>
            <w:noProof/>
            <w:webHidden/>
          </w:rPr>
          <w:tab/>
        </w:r>
        <w:r w:rsidR="00A969BD">
          <w:rPr>
            <w:noProof/>
            <w:webHidden/>
          </w:rPr>
          <w:fldChar w:fldCharType="begin"/>
        </w:r>
        <w:r w:rsidR="00A969BD">
          <w:rPr>
            <w:noProof/>
            <w:webHidden/>
          </w:rPr>
          <w:instrText xml:space="preserve"> PAGEREF _Toc8654817 \h </w:instrText>
        </w:r>
        <w:r w:rsidR="00A969BD">
          <w:rPr>
            <w:noProof/>
            <w:webHidden/>
          </w:rPr>
        </w:r>
        <w:r w:rsidR="00A969BD">
          <w:rPr>
            <w:noProof/>
            <w:webHidden/>
          </w:rPr>
          <w:fldChar w:fldCharType="separate"/>
        </w:r>
        <w:r w:rsidR="00200BB1">
          <w:rPr>
            <w:noProof/>
            <w:webHidden/>
          </w:rPr>
          <w:t>26</w:t>
        </w:r>
        <w:r w:rsidR="00A969BD">
          <w:rPr>
            <w:noProof/>
            <w:webHidden/>
          </w:rPr>
          <w:fldChar w:fldCharType="end"/>
        </w:r>
      </w:hyperlink>
    </w:p>
    <w:p w14:paraId="2C93F246" w14:textId="3F576F69"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8" w:history="1">
        <w:r w:rsidR="00A969BD" w:rsidRPr="003D363B">
          <w:rPr>
            <w:rStyle w:val="Hyperlink"/>
            <w:noProof/>
          </w:rPr>
          <w:t>Figure 4.5: Activity diagram for navigating using code samples</w:t>
        </w:r>
        <w:r w:rsidR="00A969BD">
          <w:rPr>
            <w:noProof/>
            <w:webHidden/>
          </w:rPr>
          <w:tab/>
        </w:r>
        <w:r w:rsidR="00A969BD">
          <w:rPr>
            <w:noProof/>
            <w:webHidden/>
          </w:rPr>
          <w:fldChar w:fldCharType="begin"/>
        </w:r>
        <w:r w:rsidR="00A969BD">
          <w:rPr>
            <w:noProof/>
            <w:webHidden/>
          </w:rPr>
          <w:instrText xml:space="preserve"> PAGEREF _Toc8654818 \h </w:instrText>
        </w:r>
        <w:r w:rsidR="00A969BD">
          <w:rPr>
            <w:noProof/>
            <w:webHidden/>
          </w:rPr>
        </w:r>
        <w:r w:rsidR="00A969BD">
          <w:rPr>
            <w:noProof/>
            <w:webHidden/>
          </w:rPr>
          <w:fldChar w:fldCharType="separate"/>
        </w:r>
        <w:r w:rsidR="00200BB1">
          <w:rPr>
            <w:noProof/>
            <w:webHidden/>
          </w:rPr>
          <w:t>27</w:t>
        </w:r>
        <w:r w:rsidR="00A969BD">
          <w:rPr>
            <w:noProof/>
            <w:webHidden/>
          </w:rPr>
          <w:fldChar w:fldCharType="end"/>
        </w:r>
      </w:hyperlink>
    </w:p>
    <w:p w14:paraId="42C240E5" w14:textId="490762DA"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19" w:history="1">
        <w:r w:rsidR="00A969BD" w:rsidRPr="003D363B">
          <w:rPr>
            <w:rStyle w:val="Hyperlink"/>
            <w:noProof/>
          </w:rPr>
          <w:t>Figure 4.6: Cloud architecture</w:t>
        </w:r>
        <w:r w:rsidR="00A969BD">
          <w:rPr>
            <w:noProof/>
            <w:webHidden/>
          </w:rPr>
          <w:tab/>
        </w:r>
        <w:r w:rsidR="00A969BD">
          <w:rPr>
            <w:noProof/>
            <w:webHidden/>
          </w:rPr>
          <w:fldChar w:fldCharType="begin"/>
        </w:r>
        <w:r w:rsidR="00A969BD">
          <w:rPr>
            <w:noProof/>
            <w:webHidden/>
          </w:rPr>
          <w:instrText xml:space="preserve"> PAGEREF _Toc8654819 \h </w:instrText>
        </w:r>
        <w:r w:rsidR="00A969BD">
          <w:rPr>
            <w:noProof/>
            <w:webHidden/>
          </w:rPr>
        </w:r>
        <w:r w:rsidR="00A969BD">
          <w:rPr>
            <w:noProof/>
            <w:webHidden/>
          </w:rPr>
          <w:fldChar w:fldCharType="separate"/>
        </w:r>
        <w:r w:rsidR="00200BB1">
          <w:rPr>
            <w:noProof/>
            <w:webHidden/>
          </w:rPr>
          <w:t>27</w:t>
        </w:r>
        <w:r w:rsidR="00A969BD">
          <w:rPr>
            <w:noProof/>
            <w:webHidden/>
          </w:rPr>
          <w:fldChar w:fldCharType="end"/>
        </w:r>
      </w:hyperlink>
    </w:p>
    <w:p w14:paraId="31406663" w14:textId="25E87D85"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r:id="rId15" w:anchor="_Toc8654820" w:history="1">
        <w:r w:rsidR="00A969BD" w:rsidRPr="003D363B">
          <w:rPr>
            <w:rStyle w:val="Hyperlink"/>
            <w:noProof/>
          </w:rPr>
          <w:t>Figure 0.1: High-level system architecture</w:t>
        </w:r>
        <w:r w:rsidR="00A969BD">
          <w:rPr>
            <w:noProof/>
            <w:webHidden/>
          </w:rPr>
          <w:tab/>
        </w:r>
        <w:r w:rsidR="00A969BD">
          <w:rPr>
            <w:noProof/>
            <w:webHidden/>
          </w:rPr>
          <w:fldChar w:fldCharType="begin"/>
        </w:r>
        <w:r w:rsidR="00A969BD">
          <w:rPr>
            <w:noProof/>
            <w:webHidden/>
          </w:rPr>
          <w:instrText xml:space="preserve"> PAGEREF _Toc8654820 \h </w:instrText>
        </w:r>
        <w:r w:rsidR="00A969BD">
          <w:rPr>
            <w:noProof/>
            <w:webHidden/>
          </w:rPr>
        </w:r>
        <w:r w:rsidR="00A969BD">
          <w:rPr>
            <w:noProof/>
            <w:webHidden/>
          </w:rPr>
          <w:fldChar w:fldCharType="separate"/>
        </w:r>
        <w:r w:rsidR="00200BB1">
          <w:rPr>
            <w:noProof/>
            <w:webHidden/>
          </w:rPr>
          <w:t>28</w:t>
        </w:r>
        <w:r w:rsidR="00A969BD">
          <w:rPr>
            <w:noProof/>
            <w:webHidden/>
          </w:rPr>
          <w:fldChar w:fldCharType="end"/>
        </w:r>
      </w:hyperlink>
    </w:p>
    <w:p w14:paraId="6596DE55" w14:textId="00A95515" w:rsidR="00323E11" w:rsidRDefault="00D42F27" w:rsidP="00074F64">
      <w:pPr>
        <w:tabs>
          <w:tab w:val="left" w:pos="3264"/>
        </w:tabs>
        <w:spacing w:line="360" w:lineRule="auto"/>
        <w:rPr>
          <w:b/>
          <w:sz w:val="28"/>
          <w:szCs w:val="28"/>
        </w:rPr>
      </w:pPr>
      <w:r>
        <w:rPr>
          <w:b/>
          <w:sz w:val="28"/>
          <w:szCs w:val="28"/>
        </w:rPr>
        <w:fldChar w:fldCharType="end"/>
      </w:r>
    </w:p>
    <w:p w14:paraId="75BECC21" w14:textId="2231A515" w:rsidR="0055604E" w:rsidRPr="00323E11" w:rsidRDefault="0055604E" w:rsidP="00074F64">
      <w:pPr>
        <w:tabs>
          <w:tab w:val="left" w:pos="3264"/>
        </w:tabs>
        <w:spacing w:line="36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14:paraId="33AA13F6" w14:textId="77777777" w:rsidR="0055604E" w:rsidRDefault="0055604E" w:rsidP="00074F64">
      <w:pPr>
        <w:tabs>
          <w:tab w:val="left" w:pos="1680"/>
        </w:tabs>
        <w:spacing w:line="360" w:lineRule="auto"/>
        <w:rPr>
          <w:sz w:val="28"/>
          <w:szCs w:val="28"/>
        </w:rPr>
      </w:pPr>
    </w:p>
    <w:p w14:paraId="1ECC9584" w14:textId="77777777" w:rsidR="0055604E" w:rsidRDefault="0055604E" w:rsidP="00074F64">
      <w:pPr>
        <w:tabs>
          <w:tab w:val="left" w:pos="1680"/>
        </w:tabs>
        <w:spacing w:line="360" w:lineRule="auto"/>
        <w:rPr>
          <w:b/>
          <w:sz w:val="28"/>
          <w:szCs w:val="28"/>
        </w:rPr>
      </w:pPr>
      <w:r w:rsidRPr="001F73DA">
        <w:rPr>
          <w:b/>
          <w:sz w:val="28"/>
          <w:szCs w:val="28"/>
        </w:rPr>
        <w:t>LIST OF TABLES</w:t>
      </w:r>
    </w:p>
    <w:p w14:paraId="79F5E2C9" w14:textId="7ABBA886" w:rsidR="00A969BD" w:rsidRDefault="009C7F81">
      <w:pPr>
        <w:pStyle w:val="TableofFigures"/>
        <w:tabs>
          <w:tab w:val="right" w:leader="dot" w:pos="8210"/>
        </w:tabs>
        <w:rPr>
          <w:rFonts w:asciiTheme="minorHAnsi" w:eastAsiaTheme="minorEastAsia" w:hAnsiTheme="minorHAnsi" w:cstheme="minorBidi"/>
          <w:noProof/>
          <w:sz w:val="22"/>
          <w:szCs w:val="22"/>
          <w:lang w:bidi="si-LK"/>
        </w:rPr>
      </w:pPr>
      <w:r>
        <w:rPr>
          <w:b/>
          <w:sz w:val="28"/>
          <w:szCs w:val="28"/>
        </w:rPr>
        <w:fldChar w:fldCharType="begin"/>
      </w:r>
      <w:r>
        <w:rPr>
          <w:b/>
          <w:sz w:val="28"/>
          <w:szCs w:val="28"/>
        </w:rPr>
        <w:instrText xml:space="preserve"> TOC \h \z \c "Table" </w:instrText>
      </w:r>
      <w:r>
        <w:rPr>
          <w:b/>
          <w:sz w:val="28"/>
          <w:szCs w:val="28"/>
        </w:rPr>
        <w:fldChar w:fldCharType="separate"/>
      </w:r>
      <w:hyperlink w:anchor="_Toc8654821" w:history="1">
        <w:r w:rsidR="00A969BD" w:rsidRPr="00F305A4">
          <w:rPr>
            <w:rStyle w:val="Hyperlink"/>
            <w:noProof/>
          </w:rPr>
          <w:t>Table 1.1: Definitions, Acronyms and Abbreviations</w:t>
        </w:r>
        <w:r w:rsidR="00A969BD">
          <w:rPr>
            <w:noProof/>
            <w:webHidden/>
          </w:rPr>
          <w:tab/>
        </w:r>
        <w:r w:rsidR="00A969BD">
          <w:rPr>
            <w:noProof/>
            <w:webHidden/>
          </w:rPr>
          <w:fldChar w:fldCharType="begin"/>
        </w:r>
        <w:r w:rsidR="00A969BD">
          <w:rPr>
            <w:noProof/>
            <w:webHidden/>
          </w:rPr>
          <w:instrText xml:space="preserve"> PAGEREF _Toc8654821 \h </w:instrText>
        </w:r>
        <w:r w:rsidR="00A969BD">
          <w:rPr>
            <w:noProof/>
            <w:webHidden/>
          </w:rPr>
        </w:r>
        <w:r w:rsidR="00A969BD">
          <w:rPr>
            <w:noProof/>
            <w:webHidden/>
          </w:rPr>
          <w:fldChar w:fldCharType="separate"/>
        </w:r>
        <w:r w:rsidR="00200BB1">
          <w:rPr>
            <w:noProof/>
            <w:webHidden/>
          </w:rPr>
          <w:t>2</w:t>
        </w:r>
        <w:r w:rsidR="00A969BD">
          <w:rPr>
            <w:noProof/>
            <w:webHidden/>
          </w:rPr>
          <w:fldChar w:fldCharType="end"/>
        </w:r>
      </w:hyperlink>
    </w:p>
    <w:p w14:paraId="690A3A0B" w14:textId="1F647D9B"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22" w:history="1">
        <w:r w:rsidR="00A969BD" w:rsidRPr="00F305A4">
          <w:rPr>
            <w:rStyle w:val="Hyperlink"/>
            <w:noProof/>
          </w:rPr>
          <w:t>Table 2.1: Comparison of existing products</w:t>
        </w:r>
        <w:r w:rsidR="00A969BD">
          <w:rPr>
            <w:noProof/>
            <w:webHidden/>
          </w:rPr>
          <w:tab/>
        </w:r>
        <w:r w:rsidR="00A969BD">
          <w:rPr>
            <w:noProof/>
            <w:webHidden/>
          </w:rPr>
          <w:fldChar w:fldCharType="begin"/>
        </w:r>
        <w:r w:rsidR="00A969BD">
          <w:rPr>
            <w:noProof/>
            <w:webHidden/>
          </w:rPr>
          <w:instrText xml:space="preserve"> PAGEREF _Toc8654822 \h </w:instrText>
        </w:r>
        <w:r w:rsidR="00A969BD">
          <w:rPr>
            <w:noProof/>
            <w:webHidden/>
          </w:rPr>
        </w:r>
        <w:r w:rsidR="00A969BD">
          <w:rPr>
            <w:noProof/>
            <w:webHidden/>
          </w:rPr>
          <w:fldChar w:fldCharType="separate"/>
        </w:r>
        <w:r w:rsidR="00200BB1">
          <w:rPr>
            <w:noProof/>
            <w:webHidden/>
          </w:rPr>
          <w:t>5</w:t>
        </w:r>
        <w:r w:rsidR="00A969BD">
          <w:rPr>
            <w:noProof/>
            <w:webHidden/>
          </w:rPr>
          <w:fldChar w:fldCharType="end"/>
        </w:r>
      </w:hyperlink>
    </w:p>
    <w:p w14:paraId="4861B01B" w14:textId="69E21D28"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23" w:history="1">
        <w:r w:rsidR="00A969BD" w:rsidRPr="00F305A4">
          <w:rPr>
            <w:rStyle w:val="Hyperlink"/>
            <w:noProof/>
          </w:rPr>
          <w:t>Table 2.2: Use case scenario for upload lecture video and materials</w:t>
        </w:r>
        <w:r w:rsidR="00A969BD">
          <w:rPr>
            <w:noProof/>
            <w:webHidden/>
          </w:rPr>
          <w:tab/>
        </w:r>
        <w:r w:rsidR="00A969BD">
          <w:rPr>
            <w:noProof/>
            <w:webHidden/>
          </w:rPr>
          <w:fldChar w:fldCharType="begin"/>
        </w:r>
        <w:r w:rsidR="00A969BD">
          <w:rPr>
            <w:noProof/>
            <w:webHidden/>
          </w:rPr>
          <w:instrText xml:space="preserve"> PAGEREF _Toc8654823 \h </w:instrText>
        </w:r>
        <w:r w:rsidR="00A969BD">
          <w:rPr>
            <w:noProof/>
            <w:webHidden/>
          </w:rPr>
        </w:r>
        <w:r w:rsidR="00A969BD">
          <w:rPr>
            <w:noProof/>
            <w:webHidden/>
          </w:rPr>
          <w:fldChar w:fldCharType="separate"/>
        </w:r>
        <w:r w:rsidR="00200BB1">
          <w:rPr>
            <w:noProof/>
            <w:webHidden/>
          </w:rPr>
          <w:t>9</w:t>
        </w:r>
        <w:r w:rsidR="00A969BD">
          <w:rPr>
            <w:noProof/>
            <w:webHidden/>
          </w:rPr>
          <w:fldChar w:fldCharType="end"/>
        </w:r>
      </w:hyperlink>
    </w:p>
    <w:p w14:paraId="66ADDC2A" w14:textId="76D4D30E"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24" w:history="1">
        <w:r w:rsidR="00A969BD" w:rsidRPr="00F305A4">
          <w:rPr>
            <w:rStyle w:val="Hyperlink"/>
            <w:noProof/>
          </w:rPr>
          <w:t>Table 2.3: Use case scenario for navigate video using code sample</w:t>
        </w:r>
        <w:r w:rsidR="00A969BD">
          <w:rPr>
            <w:noProof/>
            <w:webHidden/>
          </w:rPr>
          <w:tab/>
        </w:r>
        <w:r w:rsidR="00A969BD">
          <w:rPr>
            <w:noProof/>
            <w:webHidden/>
          </w:rPr>
          <w:fldChar w:fldCharType="begin"/>
        </w:r>
        <w:r w:rsidR="00A969BD">
          <w:rPr>
            <w:noProof/>
            <w:webHidden/>
          </w:rPr>
          <w:instrText xml:space="preserve"> PAGEREF _Toc8654824 \h </w:instrText>
        </w:r>
        <w:r w:rsidR="00A969BD">
          <w:rPr>
            <w:noProof/>
            <w:webHidden/>
          </w:rPr>
        </w:r>
        <w:r w:rsidR="00A969BD">
          <w:rPr>
            <w:noProof/>
            <w:webHidden/>
          </w:rPr>
          <w:fldChar w:fldCharType="separate"/>
        </w:r>
        <w:r w:rsidR="00200BB1">
          <w:rPr>
            <w:noProof/>
            <w:webHidden/>
          </w:rPr>
          <w:t>10</w:t>
        </w:r>
        <w:r w:rsidR="00A969BD">
          <w:rPr>
            <w:noProof/>
            <w:webHidden/>
          </w:rPr>
          <w:fldChar w:fldCharType="end"/>
        </w:r>
      </w:hyperlink>
    </w:p>
    <w:p w14:paraId="36E427BA" w14:textId="03875289"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25" w:history="1">
        <w:r w:rsidR="00A969BD" w:rsidRPr="00F305A4">
          <w:rPr>
            <w:rStyle w:val="Hyperlink"/>
            <w:noProof/>
          </w:rPr>
          <w:t>Table 2.4: Use case scenario for segment video into topic units</w:t>
        </w:r>
        <w:r w:rsidR="00A969BD">
          <w:rPr>
            <w:noProof/>
            <w:webHidden/>
          </w:rPr>
          <w:tab/>
        </w:r>
        <w:r w:rsidR="00A969BD">
          <w:rPr>
            <w:noProof/>
            <w:webHidden/>
          </w:rPr>
          <w:fldChar w:fldCharType="begin"/>
        </w:r>
        <w:r w:rsidR="00A969BD">
          <w:rPr>
            <w:noProof/>
            <w:webHidden/>
          </w:rPr>
          <w:instrText xml:space="preserve"> PAGEREF _Toc8654825 \h </w:instrText>
        </w:r>
        <w:r w:rsidR="00A969BD">
          <w:rPr>
            <w:noProof/>
            <w:webHidden/>
          </w:rPr>
        </w:r>
        <w:r w:rsidR="00A969BD">
          <w:rPr>
            <w:noProof/>
            <w:webHidden/>
          </w:rPr>
          <w:fldChar w:fldCharType="separate"/>
        </w:r>
        <w:r w:rsidR="00200BB1">
          <w:rPr>
            <w:noProof/>
            <w:webHidden/>
          </w:rPr>
          <w:t>11</w:t>
        </w:r>
        <w:r w:rsidR="00A969BD">
          <w:rPr>
            <w:noProof/>
            <w:webHidden/>
          </w:rPr>
          <w:fldChar w:fldCharType="end"/>
        </w:r>
      </w:hyperlink>
    </w:p>
    <w:p w14:paraId="69D4D6B2" w14:textId="3F8EB53D"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26" w:history="1">
        <w:r w:rsidR="00A969BD" w:rsidRPr="00F305A4">
          <w:rPr>
            <w:rStyle w:val="Hyperlink"/>
            <w:noProof/>
          </w:rPr>
          <w:t>Table 2.5: Use case scenario for navigating using lecture slides</w:t>
        </w:r>
        <w:r w:rsidR="00A969BD">
          <w:rPr>
            <w:noProof/>
            <w:webHidden/>
          </w:rPr>
          <w:tab/>
        </w:r>
        <w:r w:rsidR="00A969BD">
          <w:rPr>
            <w:noProof/>
            <w:webHidden/>
          </w:rPr>
          <w:fldChar w:fldCharType="begin"/>
        </w:r>
        <w:r w:rsidR="00A969BD">
          <w:rPr>
            <w:noProof/>
            <w:webHidden/>
          </w:rPr>
          <w:instrText xml:space="preserve"> PAGEREF _Toc8654826 \h </w:instrText>
        </w:r>
        <w:r w:rsidR="00A969BD">
          <w:rPr>
            <w:noProof/>
            <w:webHidden/>
          </w:rPr>
        </w:r>
        <w:r w:rsidR="00A969BD">
          <w:rPr>
            <w:noProof/>
            <w:webHidden/>
          </w:rPr>
          <w:fldChar w:fldCharType="separate"/>
        </w:r>
        <w:r w:rsidR="00200BB1">
          <w:rPr>
            <w:noProof/>
            <w:webHidden/>
          </w:rPr>
          <w:t>11</w:t>
        </w:r>
        <w:r w:rsidR="00A969BD">
          <w:rPr>
            <w:noProof/>
            <w:webHidden/>
          </w:rPr>
          <w:fldChar w:fldCharType="end"/>
        </w:r>
      </w:hyperlink>
    </w:p>
    <w:p w14:paraId="253D597C" w14:textId="05A45B12" w:rsidR="00A969BD" w:rsidRDefault="007808C8">
      <w:pPr>
        <w:pStyle w:val="TableofFigures"/>
        <w:tabs>
          <w:tab w:val="right" w:leader="dot" w:pos="8210"/>
        </w:tabs>
        <w:rPr>
          <w:rFonts w:asciiTheme="minorHAnsi" w:eastAsiaTheme="minorEastAsia" w:hAnsiTheme="minorHAnsi" w:cstheme="minorBidi"/>
          <w:noProof/>
          <w:sz w:val="22"/>
          <w:szCs w:val="22"/>
          <w:lang w:bidi="si-LK"/>
        </w:rPr>
      </w:pPr>
      <w:hyperlink w:anchor="_Toc8654827" w:history="1">
        <w:r w:rsidR="00A969BD" w:rsidRPr="00F305A4">
          <w:rPr>
            <w:rStyle w:val="Hyperlink"/>
            <w:noProof/>
          </w:rPr>
          <w:t>Table 2.6: Use case scenario for generate questions and answers</w:t>
        </w:r>
        <w:r w:rsidR="00A969BD">
          <w:rPr>
            <w:noProof/>
            <w:webHidden/>
          </w:rPr>
          <w:tab/>
        </w:r>
        <w:r w:rsidR="00A969BD">
          <w:rPr>
            <w:noProof/>
            <w:webHidden/>
          </w:rPr>
          <w:fldChar w:fldCharType="begin"/>
        </w:r>
        <w:r w:rsidR="00A969BD">
          <w:rPr>
            <w:noProof/>
            <w:webHidden/>
          </w:rPr>
          <w:instrText xml:space="preserve"> PAGEREF _Toc8654827 \h </w:instrText>
        </w:r>
        <w:r w:rsidR="00A969BD">
          <w:rPr>
            <w:noProof/>
            <w:webHidden/>
          </w:rPr>
        </w:r>
        <w:r w:rsidR="00A969BD">
          <w:rPr>
            <w:noProof/>
            <w:webHidden/>
          </w:rPr>
          <w:fldChar w:fldCharType="separate"/>
        </w:r>
        <w:r w:rsidR="00200BB1">
          <w:rPr>
            <w:noProof/>
            <w:webHidden/>
          </w:rPr>
          <w:t>12</w:t>
        </w:r>
        <w:r w:rsidR="00A969BD">
          <w:rPr>
            <w:noProof/>
            <w:webHidden/>
          </w:rPr>
          <w:fldChar w:fldCharType="end"/>
        </w:r>
      </w:hyperlink>
    </w:p>
    <w:p w14:paraId="12BFDAA0" w14:textId="634AE20A" w:rsidR="00B35487" w:rsidRDefault="009C7F81" w:rsidP="00074F64">
      <w:pPr>
        <w:spacing w:line="360" w:lineRule="auto"/>
        <w:rPr>
          <w:b/>
          <w:sz w:val="28"/>
          <w:szCs w:val="28"/>
        </w:rPr>
      </w:pPr>
      <w:r>
        <w:rPr>
          <w:b/>
          <w:sz w:val="28"/>
          <w:szCs w:val="28"/>
        </w:rPr>
        <w:fldChar w:fldCharType="end"/>
      </w:r>
    </w:p>
    <w:p w14:paraId="39E36392" w14:textId="67DC5C8F" w:rsidR="00323E11" w:rsidRDefault="00323E11" w:rsidP="00074F64">
      <w:pPr>
        <w:spacing w:line="360" w:lineRule="auto"/>
      </w:pPr>
    </w:p>
    <w:p w14:paraId="0BD7D98E" w14:textId="72C1DCDF" w:rsidR="00323E11" w:rsidRDefault="00323E11" w:rsidP="00074F64">
      <w:pPr>
        <w:spacing w:line="360" w:lineRule="auto"/>
      </w:pPr>
    </w:p>
    <w:p w14:paraId="1243515F" w14:textId="3B9574D1" w:rsidR="00323E11" w:rsidRDefault="00323E11" w:rsidP="00074F64">
      <w:pPr>
        <w:spacing w:line="360" w:lineRule="auto"/>
      </w:pPr>
    </w:p>
    <w:p w14:paraId="4F64F1F7" w14:textId="77777777" w:rsidR="0058158A" w:rsidRDefault="0058158A" w:rsidP="00074F64">
      <w:pPr>
        <w:spacing w:line="360" w:lineRule="auto"/>
        <w:sectPr w:rsidR="0058158A" w:rsidSect="0057478B">
          <w:footerReference w:type="default" r:id="rId16"/>
          <w:pgSz w:w="11906" w:h="16838" w:code="9"/>
          <w:pgMar w:top="1411" w:right="1411" w:bottom="2275" w:left="2275" w:header="720" w:footer="720" w:gutter="0"/>
          <w:pgNumType w:fmt="lowerRoman" w:start="1"/>
          <w:cols w:space="720"/>
          <w:docGrid w:linePitch="360"/>
        </w:sectPr>
      </w:pPr>
    </w:p>
    <w:p w14:paraId="23A571DA" w14:textId="27C9F4BA" w:rsidR="004D5DAB" w:rsidRPr="000F6ACD" w:rsidRDefault="004D5DAB" w:rsidP="00C424E4">
      <w:pPr>
        <w:pStyle w:val="Heading1"/>
      </w:pPr>
      <w:bookmarkStart w:id="0" w:name="_Toc3273382"/>
      <w:bookmarkStart w:id="1" w:name="_Toc8654768"/>
      <w:r w:rsidRPr="000F6ACD">
        <w:lastRenderedPageBreak/>
        <w:t>Introduction</w:t>
      </w:r>
      <w:bookmarkEnd w:id="0"/>
      <w:bookmarkEnd w:id="1"/>
    </w:p>
    <w:p w14:paraId="1D0D8A8B" w14:textId="77777777" w:rsidR="004D5DAB" w:rsidRDefault="004D5DAB" w:rsidP="00074F64">
      <w:pPr>
        <w:widowControl w:val="0"/>
        <w:autoSpaceDE w:val="0"/>
        <w:autoSpaceDN w:val="0"/>
        <w:adjustRightInd w:val="0"/>
        <w:spacing w:line="360" w:lineRule="auto"/>
      </w:pPr>
    </w:p>
    <w:p w14:paraId="2B88C1E0" w14:textId="77777777" w:rsidR="004D5DAB" w:rsidRDefault="004D5DAB" w:rsidP="00C424E4">
      <w:pPr>
        <w:pStyle w:val="Heading2"/>
      </w:pPr>
      <w:bookmarkStart w:id="2" w:name="_Toc8654769"/>
      <w:r w:rsidRPr="002750AB">
        <w:t>Purpose</w:t>
      </w:r>
      <w:bookmarkEnd w:id="2"/>
    </w:p>
    <w:p w14:paraId="38827DE0" w14:textId="64101ABD" w:rsidR="004D5DAB" w:rsidRDefault="004D5DAB" w:rsidP="00074F64">
      <w:pPr>
        <w:widowControl w:val="0"/>
        <w:overflowPunct w:val="0"/>
        <w:autoSpaceDE w:val="0"/>
        <w:autoSpaceDN w:val="0"/>
        <w:adjustRightInd w:val="0"/>
        <w:spacing w:line="360" w:lineRule="auto"/>
        <w:jc w:val="both"/>
      </w:pPr>
    </w:p>
    <w:p w14:paraId="365AC957" w14:textId="37E2A884" w:rsidR="64D16795" w:rsidRDefault="7AF63CBB" w:rsidP="64D16795">
      <w:pPr>
        <w:spacing w:line="360" w:lineRule="auto"/>
        <w:jc w:val="both"/>
      </w:pPr>
      <w:r>
        <w:t xml:space="preserve">The purpose of this document is to provide a detailed overview </w:t>
      </w:r>
      <w:r w:rsidR="004C38F7">
        <w:t>of</w:t>
      </w:r>
      <w:r>
        <w:t xml:space="preserve"> the proposed system, Platform for Improving Searchability and Interactivity of Recorded Lectures which will be completed at the end of the research project. This document is expected to improve the user’s understanding of the system by addressing the purpose, scope, overview, dependencies, assumptions and the constraints under which the system will give the expected performance etc. which would ultimately develop the </w:t>
      </w:r>
      <w:r w:rsidR="004C38F7">
        <w:t xml:space="preserve">intended </w:t>
      </w:r>
      <w:r>
        <w:t xml:space="preserve">audiences’ knowledge about the platform. This document acts as the key reference when developing the proposed e-learning platform to ensure that all the requirements that were identified during the background study were addressed. In addition, this document can be used for decision making in every phase of the software development life cycle, which would minimize the development cost at the end. Therefore, this document </w:t>
      </w:r>
      <w:r w:rsidR="00EF1B5D">
        <w:t>will act</w:t>
      </w:r>
      <w:r>
        <w:t xml:space="preserve"> as the main reference for software developers, testers and the clients. Moreover, this document is written using non-technical language, so that it can be used by individual</w:t>
      </w:r>
      <w:r w:rsidR="00EF1B5D">
        <w:t>s</w:t>
      </w:r>
      <w:r>
        <w:t xml:space="preserve"> </w:t>
      </w:r>
      <w:r w:rsidR="00EF1B5D">
        <w:t>of varying technical backgrounds</w:t>
      </w:r>
      <w:r>
        <w:t>. As a result, this can be used as a reference for future research in the same domain.</w:t>
      </w:r>
    </w:p>
    <w:p w14:paraId="6BCC806A" w14:textId="077E85AD" w:rsidR="19003046" w:rsidRDefault="19003046" w:rsidP="19003046">
      <w:pPr>
        <w:spacing w:line="360" w:lineRule="auto"/>
        <w:jc w:val="both"/>
      </w:pPr>
    </w:p>
    <w:p w14:paraId="7F5F9724" w14:textId="77777777" w:rsidR="004D5DAB" w:rsidRPr="000F6ACD" w:rsidRDefault="004D5DAB" w:rsidP="00C424E4">
      <w:pPr>
        <w:pStyle w:val="Heading2"/>
      </w:pPr>
      <w:bookmarkStart w:id="3" w:name="_Toc8654770"/>
      <w:r>
        <w:t>Scope</w:t>
      </w:r>
      <w:bookmarkEnd w:id="3"/>
    </w:p>
    <w:p w14:paraId="11362F33" w14:textId="4326A65D" w:rsidR="004D5DAB" w:rsidRDefault="004D5DAB" w:rsidP="00074F64">
      <w:pPr>
        <w:widowControl w:val="0"/>
        <w:autoSpaceDE w:val="0"/>
        <w:autoSpaceDN w:val="0"/>
        <w:adjustRightInd w:val="0"/>
        <w:spacing w:line="360" w:lineRule="auto"/>
        <w:jc w:val="both"/>
      </w:pPr>
    </w:p>
    <w:p w14:paraId="6E3964E8" w14:textId="4A6BA9B1" w:rsidR="00664DE6" w:rsidRDefault="00664DE6" w:rsidP="00664DE6">
      <w:pPr>
        <w:widowControl w:val="0"/>
        <w:autoSpaceDE w:val="0"/>
        <w:autoSpaceDN w:val="0"/>
        <w:adjustRightInd w:val="0"/>
        <w:spacing w:line="360" w:lineRule="auto"/>
        <w:jc w:val="both"/>
      </w:pPr>
      <w:r w:rsidRPr="00E05E2F">
        <w:t xml:space="preserve">This document covers the requirements for </w:t>
      </w:r>
      <w:r>
        <w:t xml:space="preserve">the </w:t>
      </w:r>
      <w:r w:rsidRPr="00E05E2F">
        <w:t xml:space="preserve">proposed </w:t>
      </w:r>
      <w:r w:rsidRPr="002610BC">
        <w:rPr>
          <w:color w:val="000000" w:themeColor="text1"/>
        </w:rPr>
        <w:t>Platform for Improving Searchability and Interactivity of Recorded Lecture</w:t>
      </w:r>
      <w:r>
        <w:t>s</w:t>
      </w:r>
      <w:r w:rsidRPr="00E05E2F">
        <w:t>.</w:t>
      </w:r>
      <w:r>
        <w:t xml:space="preserve"> The software product will follow a Software as a Service (SaaS) model. Current architectural styles and best practices in the field of cloud-computing will be considered when designing the application.  The application will be hosted by an appropriate third party and delivered to the end users over the internet as a web application. There are four main components of the system</w:t>
      </w:r>
      <w:r w:rsidR="002C1C60">
        <w:t xml:space="preserve"> are as follows</w:t>
      </w:r>
      <w:r>
        <w:t xml:space="preserve">, </w:t>
      </w:r>
    </w:p>
    <w:p w14:paraId="2AE0FF3C" w14:textId="77777777" w:rsidR="00664DE6" w:rsidRDefault="00664DE6" w:rsidP="00664DE6">
      <w:pPr>
        <w:widowControl w:val="0"/>
        <w:autoSpaceDE w:val="0"/>
        <w:autoSpaceDN w:val="0"/>
        <w:adjustRightInd w:val="0"/>
        <w:spacing w:line="360" w:lineRule="auto"/>
        <w:jc w:val="both"/>
      </w:pPr>
    </w:p>
    <w:p w14:paraId="14AC6A74" w14:textId="77777777" w:rsidR="00664DE6" w:rsidRDefault="00664DE6" w:rsidP="00664DE6">
      <w:pPr>
        <w:pStyle w:val="ListParagraph"/>
        <w:widowControl w:val="0"/>
        <w:numPr>
          <w:ilvl w:val="0"/>
          <w:numId w:val="8"/>
        </w:numPr>
        <w:autoSpaceDE w:val="0"/>
        <w:autoSpaceDN w:val="0"/>
        <w:adjustRightInd w:val="0"/>
        <w:spacing w:line="360" w:lineRule="auto"/>
        <w:jc w:val="both"/>
      </w:pPr>
      <w:r>
        <w:t xml:space="preserve">Code extraction and source code matching component. </w:t>
      </w:r>
    </w:p>
    <w:p w14:paraId="357CACD2" w14:textId="134C8792" w:rsidR="00664DE6" w:rsidRDefault="00DB3EDA" w:rsidP="00664DE6">
      <w:pPr>
        <w:pStyle w:val="ListParagraph"/>
        <w:widowControl w:val="0"/>
        <w:numPr>
          <w:ilvl w:val="0"/>
          <w:numId w:val="8"/>
        </w:numPr>
        <w:autoSpaceDE w:val="0"/>
        <w:autoSpaceDN w:val="0"/>
        <w:adjustRightInd w:val="0"/>
        <w:spacing w:line="360" w:lineRule="auto"/>
        <w:jc w:val="both"/>
      </w:pPr>
      <w:r>
        <w:t xml:space="preserve">Automatic </w:t>
      </w:r>
      <w:r w:rsidR="00664DE6">
        <w:t>Topic Segmentation component</w:t>
      </w:r>
    </w:p>
    <w:p w14:paraId="0AFED57A" w14:textId="77E2C392" w:rsidR="00664DE6" w:rsidRDefault="00DB3EDA" w:rsidP="00664DE6">
      <w:pPr>
        <w:pStyle w:val="ListParagraph"/>
        <w:widowControl w:val="0"/>
        <w:numPr>
          <w:ilvl w:val="0"/>
          <w:numId w:val="8"/>
        </w:numPr>
        <w:autoSpaceDE w:val="0"/>
        <w:autoSpaceDN w:val="0"/>
        <w:adjustRightInd w:val="0"/>
        <w:spacing w:line="360" w:lineRule="auto"/>
        <w:jc w:val="both"/>
      </w:pPr>
      <w:r>
        <w:lastRenderedPageBreak/>
        <w:t xml:space="preserve">Automatic </w:t>
      </w:r>
      <w:r w:rsidR="00664DE6">
        <w:t>Question Generation component</w:t>
      </w:r>
    </w:p>
    <w:p w14:paraId="6D504CFC" w14:textId="185F471B" w:rsidR="00664DE6" w:rsidRDefault="00664DE6" w:rsidP="00664DE6">
      <w:pPr>
        <w:pStyle w:val="ListParagraph"/>
        <w:widowControl w:val="0"/>
        <w:numPr>
          <w:ilvl w:val="0"/>
          <w:numId w:val="8"/>
        </w:numPr>
        <w:autoSpaceDE w:val="0"/>
        <w:autoSpaceDN w:val="0"/>
        <w:adjustRightInd w:val="0"/>
        <w:spacing w:line="360" w:lineRule="auto"/>
        <w:jc w:val="both"/>
      </w:pPr>
      <w:r>
        <w:t>Audio enhancement and lecture slide matching component</w:t>
      </w:r>
    </w:p>
    <w:p w14:paraId="1A378471" w14:textId="77777777" w:rsidR="00871FFE" w:rsidRDefault="00871FFE" w:rsidP="00871FFE">
      <w:pPr>
        <w:pStyle w:val="ListParagraph"/>
        <w:widowControl w:val="0"/>
        <w:autoSpaceDE w:val="0"/>
        <w:autoSpaceDN w:val="0"/>
        <w:adjustRightInd w:val="0"/>
        <w:spacing w:line="360" w:lineRule="auto"/>
        <w:jc w:val="both"/>
      </w:pPr>
    </w:p>
    <w:p w14:paraId="2F509582" w14:textId="23CF1D25" w:rsidR="0037305F" w:rsidRDefault="00ED63CF" w:rsidP="0037305F">
      <w:pPr>
        <w:widowControl w:val="0"/>
        <w:autoSpaceDE w:val="0"/>
        <w:autoSpaceDN w:val="0"/>
        <w:adjustRightInd w:val="0"/>
        <w:spacing w:line="360" w:lineRule="auto"/>
        <w:jc w:val="both"/>
      </w:pPr>
      <w:r>
        <w:t xml:space="preserve">The components stated above will </w:t>
      </w:r>
      <w:r w:rsidR="00AD2993">
        <w:t>be combined to create a web</w:t>
      </w:r>
      <w:r w:rsidR="004E4405">
        <w:t>-</w:t>
      </w:r>
      <w:r w:rsidR="00AD2993">
        <w:t xml:space="preserve">based platform which will enable lecturers </w:t>
      </w:r>
      <w:r w:rsidR="00710C10">
        <w:t>and content creators to enhance the learning experience delivered by their material</w:t>
      </w:r>
      <w:r w:rsidR="00E65412">
        <w:t xml:space="preserve">. </w:t>
      </w:r>
      <w:r w:rsidR="0078750E">
        <w:t xml:space="preserve">The </w:t>
      </w:r>
      <w:r w:rsidR="0037305F">
        <w:t>proposed platform will have the following objectives.</w:t>
      </w:r>
    </w:p>
    <w:p w14:paraId="5B9DD733" w14:textId="77777777" w:rsidR="00491DEB" w:rsidRDefault="00491DEB" w:rsidP="0037305F">
      <w:pPr>
        <w:widowControl w:val="0"/>
        <w:autoSpaceDE w:val="0"/>
        <w:autoSpaceDN w:val="0"/>
        <w:adjustRightInd w:val="0"/>
        <w:spacing w:line="360" w:lineRule="auto"/>
        <w:jc w:val="both"/>
      </w:pPr>
    </w:p>
    <w:p w14:paraId="3A063810" w14:textId="77777777" w:rsidR="0037305F" w:rsidRDefault="0037305F" w:rsidP="7AD7624F">
      <w:pPr>
        <w:pStyle w:val="ListParagraph"/>
        <w:widowControl w:val="0"/>
        <w:numPr>
          <w:ilvl w:val="0"/>
          <w:numId w:val="9"/>
        </w:numPr>
        <w:autoSpaceDE w:val="0"/>
        <w:autoSpaceDN w:val="0"/>
        <w:adjustRightInd w:val="0"/>
        <w:spacing w:line="360" w:lineRule="auto"/>
        <w:jc w:val="both"/>
      </w:pPr>
      <w:r w:rsidRPr="7AD7624F">
        <w:t>Automatically tag specific points in the video which correspond to a given lecture slide or line of code in a given supporting code sample.</w:t>
      </w:r>
    </w:p>
    <w:p w14:paraId="161165C0" w14:textId="77777777" w:rsidR="0037305F" w:rsidRDefault="0037305F" w:rsidP="7AD7624F">
      <w:pPr>
        <w:pStyle w:val="ListParagraph"/>
        <w:widowControl w:val="0"/>
        <w:numPr>
          <w:ilvl w:val="0"/>
          <w:numId w:val="9"/>
        </w:numPr>
        <w:autoSpaceDE w:val="0"/>
        <w:autoSpaceDN w:val="0"/>
        <w:adjustRightInd w:val="0"/>
        <w:spacing w:line="360" w:lineRule="auto"/>
        <w:jc w:val="both"/>
      </w:pPr>
      <w:r w:rsidRPr="7AD7624F">
        <w:t>Automatically identify main topic transitions of a given lecture video and segment the video according to the identified positions.</w:t>
      </w:r>
    </w:p>
    <w:p w14:paraId="26B0DD06" w14:textId="77777777" w:rsidR="0037305F" w:rsidRDefault="0037305F" w:rsidP="7AD7624F">
      <w:pPr>
        <w:pStyle w:val="ListParagraph"/>
        <w:widowControl w:val="0"/>
        <w:numPr>
          <w:ilvl w:val="0"/>
          <w:numId w:val="9"/>
        </w:numPr>
        <w:autoSpaceDE w:val="0"/>
        <w:autoSpaceDN w:val="0"/>
        <w:adjustRightInd w:val="0"/>
        <w:spacing w:line="360" w:lineRule="auto"/>
        <w:jc w:val="both"/>
      </w:pPr>
      <w:r w:rsidRPr="7AD7624F">
        <w:t>Automatically generate question items related to the lecture video and present to end user.</w:t>
      </w:r>
    </w:p>
    <w:p w14:paraId="4EE689C2" w14:textId="64B0A783" w:rsidR="0037305F" w:rsidRDefault="0037305F" w:rsidP="7AD7624F">
      <w:pPr>
        <w:pStyle w:val="ListParagraph"/>
        <w:widowControl w:val="0"/>
        <w:numPr>
          <w:ilvl w:val="0"/>
          <w:numId w:val="9"/>
        </w:numPr>
        <w:autoSpaceDE w:val="0"/>
        <w:autoSpaceDN w:val="0"/>
        <w:adjustRightInd w:val="0"/>
        <w:spacing w:line="360" w:lineRule="auto"/>
        <w:jc w:val="both"/>
      </w:pPr>
      <w:r w:rsidRPr="7AD7624F">
        <w:t>Automatically remove unnecessary background noises and enhance the quality of the audio.</w:t>
      </w:r>
    </w:p>
    <w:p w14:paraId="68174A51" w14:textId="77777777" w:rsidR="005C2ED2" w:rsidRDefault="005C2ED2" w:rsidP="005C2ED2">
      <w:pPr>
        <w:pStyle w:val="ListParagraph"/>
        <w:widowControl w:val="0"/>
        <w:autoSpaceDE w:val="0"/>
        <w:autoSpaceDN w:val="0"/>
        <w:adjustRightInd w:val="0"/>
        <w:spacing w:line="360" w:lineRule="auto"/>
        <w:jc w:val="both"/>
      </w:pPr>
    </w:p>
    <w:p w14:paraId="193F8E33" w14:textId="5B0CFE22" w:rsidR="005C2ED2" w:rsidRDefault="00E65412" w:rsidP="0037305F">
      <w:pPr>
        <w:widowControl w:val="0"/>
        <w:autoSpaceDE w:val="0"/>
        <w:autoSpaceDN w:val="0"/>
        <w:adjustRightInd w:val="0"/>
        <w:spacing w:line="360" w:lineRule="auto"/>
        <w:jc w:val="both"/>
      </w:pPr>
      <w:r>
        <w:t xml:space="preserve">The specific focus of </w:t>
      </w:r>
      <w:r w:rsidR="002831D7">
        <w:t>the proposed platform</w:t>
      </w:r>
      <w:r>
        <w:t xml:space="preserve"> will be the enhancement of lecture videos</w:t>
      </w:r>
      <w:r w:rsidR="00491DEB">
        <w:t>. T</w:t>
      </w:r>
      <w:r w:rsidR="002831D7">
        <w:t>he scope</w:t>
      </w:r>
      <w:r w:rsidR="00676911">
        <w:t xml:space="preserve"> will be limited to th</w:t>
      </w:r>
      <w:r w:rsidR="002831D7">
        <w:t>at which will achieve the objectives</w:t>
      </w:r>
      <w:r w:rsidR="00676911">
        <w:t xml:space="preserve"> stated above</w:t>
      </w:r>
      <w:r w:rsidR="00491DEB">
        <w:t>.</w:t>
      </w:r>
    </w:p>
    <w:p w14:paraId="08BA9E85" w14:textId="14EC6943" w:rsidR="00871FFE" w:rsidRDefault="00DB3EDA" w:rsidP="00871FFE">
      <w:pPr>
        <w:widowControl w:val="0"/>
        <w:autoSpaceDE w:val="0"/>
        <w:autoSpaceDN w:val="0"/>
        <w:adjustRightInd w:val="0"/>
        <w:spacing w:line="360" w:lineRule="auto"/>
        <w:jc w:val="both"/>
      </w:pPr>
      <w:r>
        <w:t xml:space="preserve"> </w:t>
      </w:r>
    </w:p>
    <w:p w14:paraId="30C0F4BA" w14:textId="77777777" w:rsidR="004D5DAB" w:rsidRDefault="004D5DAB" w:rsidP="00C424E4">
      <w:pPr>
        <w:pStyle w:val="Heading2"/>
      </w:pPr>
      <w:bookmarkStart w:id="4" w:name="_Toc8654771"/>
      <w:r>
        <w:t>Definitions, Acronyms and Abbreviations</w:t>
      </w:r>
      <w:bookmarkEnd w:id="4"/>
    </w:p>
    <w:p w14:paraId="7579413C" w14:textId="77777777" w:rsidR="004D5DAB" w:rsidRPr="00E05E2F" w:rsidRDefault="004D5DAB" w:rsidP="00074F64">
      <w:pPr>
        <w:spacing w:line="360" w:lineRule="auto"/>
      </w:pPr>
    </w:p>
    <w:tbl>
      <w:tblPr>
        <w:tblStyle w:val="TableGrid"/>
        <w:tblW w:w="0" w:type="auto"/>
        <w:tblLook w:val="04A0" w:firstRow="1" w:lastRow="0" w:firstColumn="1" w:lastColumn="0" w:noHBand="0" w:noVBand="1"/>
      </w:tblPr>
      <w:tblGrid>
        <w:gridCol w:w="4104"/>
        <w:gridCol w:w="4106"/>
      </w:tblGrid>
      <w:tr w:rsidR="003750BA" w14:paraId="0899B5D1" w14:textId="77777777" w:rsidTr="003750BA">
        <w:tc>
          <w:tcPr>
            <w:tcW w:w="4104" w:type="dxa"/>
            <w:vAlign w:val="center"/>
          </w:tcPr>
          <w:p w14:paraId="12B0C719" w14:textId="31722B75" w:rsidR="003750BA" w:rsidRDefault="003750BA" w:rsidP="003750BA">
            <w:pPr>
              <w:spacing w:line="360" w:lineRule="auto"/>
              <w:rPr>
                <w:rFonts w:eastAsiaTheme="majorEastAsia"/>
              </w:rPr>
            </w:pPr>
            <w:r>
              <w:rPr>
                <w:iCs/>
                <w:color w:val="000000"/>
              </w:rPr>
              <w:t>ADSL</w:t>
            </w:r>
          </w:p>
        </w:tc>
        <w:tc>
          <w:tcPr>
            <w:tcW w:w="4106" w:type="dxa"/>
            <w:vAlign w:val="center"/>
          </w:tcPr>
          <w:p w14:paraId="22D2B5EB" w14:textId="03F9F4FC" w:rsidR="003750BA" w:rsidRDefault="003750BA" w:rsidP="003750BA">
            <w:pPr>
              <w:spacing w:line="360" w:lineRule="auto"/>
              <w:rPr>
                <w:rFonts w:eastAsiaTheme="majorEastAsia"/>
              </w:rPr>
            </w:pPr>
            <w:r>
              <w:rPr>
                <w:rFonts w:eastAsiaTheme="majorEastAsia"/>
              </w:rPr>
              <w:t>A</w:t>
            </w:r>
            <w:r w:rsidRPr="00045048">
              <w:rPr>
                <w:rFonts w:eastAsiaTheme="majorEastAsia"/>
              </w:rPr>
              <w:t xml:space="preserve">symmetric </w:t>
            </w:r>
            <w:r>
              <w:rPr>
                <w:rFonts w:eastAsiaTheme="majorEastAsia"/>
              </w:rPr>
              <w:t>D</w:t>
            </w:r>
            <w:r w:rsidRPr="00045048">
              <w:rPr>
                <w:rFonts w:eastAsiaTheme="majorEastAsia"/>
              </w:rPr>
              <w:t xml:space="preserve">igital </w:t>
            </w:r>
            <w:r>
              <w:rPr>
                <w:rFonts w:eastAsiaTheme="majorEastAsia"/>
              </w:rPr>
              <w:t>S</w:t>
            </w:r>
            <w:r w:rsidRPr="00045048">
              <w:rPr>
                <w:rFonts w:eastAsiaTheme="majorEastAsia"/>
              </w:rPr>
              <w:t xml:space="preserve">ubscriber </w:t>
            </w:r>
            <w:r>
              <w:rPr>
                <w:rFonts w:eastAsiaTheme="majorEastAsia"/>
              </w:rPr>
              <w:t>L</w:t>
            </w:r>
            <w:r w:rsidRPr="00045048">
              <w:rPr>
                <w:rFonts w:eastAsiaTheme="majorEastAsia"/>
              </w:rPr>
              <w:t>ine</w:t>
            </w:r>
          </w:p>
        </w:tc>
      </w:tr>
      <w:tr w:rsidR="003750BA" w14:paraId="04010A28" w14:textId="77777777" w:rsidTr="003750BA">
        <w:tc>
          <w:tcPr>
            <w:tcW w:w="4104" w:type="dxa"/>
            <w:vAlign w:val="center"/>
          </w:tcPr>
          <w:p w14:paraId="47C88771" w14:textId="06EF4EDE" w:rsidR="003750BA" w:rsidRDefault="003750BA" w:rsidP="003750BA">
            <w:pPr>
              <w:spacing w:line="360" w:lineRule="auto"/>
              <w:rPr>
                <w:rFonts w:eastAsiaTheme="majorEastAsia"/>
              </w:rPr>
            </w:pPr>
            <w:r>
              <w:rPr>
                <w:rFonts w:eastAsiaTheme="majorEastAsia"/>
              </w:rPr>
              <w:t>FTTH</w:t>
            </w:r>
          </w:p>
        </w:tc>
        <w:tc>
          <w:tcPr>
            <w:tcW w:w="4106" w:type="dxa"/>
            <w:vAlign w:val="center"/>
          </w:tcPr>
          <w:p w14:paraId="7300E293" w14:textId="1F34261C" w:rsidR="003750BA" w:rsidRDefault="003750BA" w:rsidP="003750BA">
            <w:pPr>
              <w:spacing w:line="360" w:lineRule="auto"/>
              <w:rPr>
                <w:rFonts w:eastAsiaTheme="majorEastAsia"/>
              </w:rPr>
            </w:pPr>
            <w:r>
              <w:rPr>
                <w:rFonts w:eastAsiaTheme="majorEastAsia"/>
              </w:rPr>
              <w:t>F</w:t>
            </w:r>
            <w:r w:rsidRPr="00013C75">
              <w:rPr>
                <w:rFonts w:eastAsiaTheme="majorEastAsia"/>
              </w:rPr>
              <w:t xml:space="preserve">iber </w:t>
            </w:r>
            <w:r>
              <w:rPr>
                <w:rFonts w:eastAsiaTheme="majorEastAsia"/>
              </w:rPr>
              <w:t>to</w:t>
            </w:r>
            <w:r w:rsidRPr="00013C75">
              <w:rPr>
                <w:rFonts w:eastAsiaTheme="majorEastAsia"/>
              </w:rPr>
              <w:t xml:space="preserve"> </w:t>
            </w:r>
            <w:r>
              <w:rPr>
                <w:rFonts w:eastAsiaTheme="majorEastAsia"/>
              </w:rPr>
              <w:t>T</w:t>
            </w:r>
            <w:r w:rsidRPr="00013C75">
              <w:rPr>
                <w:rFonts w:eastAsiaTheme="majorEastAsia"/>
              </w:rPr>
              <w:t xml:space="preserve">he </w:t>
            </w:r>
            <w:r>
              <w:rPr>
                <w:rFonts w:eastAsiaTheme="majorEastAsia"/>
              </w:rPr>
              <w:t>H</w:t>
            </w:r>
            <w:r w:rsidRPr="00013C75">
              <w:rPr>
                <w:rFonts w:eastAsiaTheme="majorEastAsia"/>
              </w:rPr>
              <w:t>ome</w:t>
            </w:r>
          </w:p>
        </w:tc>
      </w:tr>
      <w:tr w:rsidR="003750BA" w14:paraId="1773BFF2" w14:textId="77777777" w:rsidTr="003750BA">
        <w:tc>
          <w:tcPr>
            <w:tcW w:w="4104" w:type="dxa"/>
            <w:vAlign w:val="center"/>
          </w:tcPr>
          <w:p w14:paraId="36EF519C" w14:textId="2281E697" w:rsidR="003750BA" w:rsidRDefault="003750BA" w:rsidP="003750BA">
            <w:pPr>
              <w:spacing w:line="360" w:lineRule="auto"/>
              <w:rPr>
                <w:rFonts w:eastAsiaTheme="majorEastAsia"/>
              </w:rPr>
            </w:pPr>
            <w:r>
              <w:rPr>
                <w:rFonts w:eastAsiaTheme="majorEastAsia"/>
              </w:rPr>
              <w:t>HSDPA</w:t>
            </w:r>
          </w:p>
        </w:tc>
        <w:tc>
          <w:tcPr>
            <w:tcW w:w="4106" w:type="dxa"/>
            <w:vAlign w:val="center"/>
          </w:tcPr>
          <w:p w14:paraId="161AA68A" w14:textId="5376CBE5" w:rsidR="003750BA" w:rsidRDefault="003750BA" w:rsidP="003750BA">
            <w:pPr>
              <w:spacing w:line="360" w:lineRule="auto"/>
              <w:rPr>
                <w:rFonts w:eastAsiaTheme="majorEastAsia"/>
              </w:rPr>
            </w:pPr>
            <w:r w:rsidRPr="00CF5385">
              <w:rPr>
                <w:rFonts w:eastAsiaTheme="majorEastAsia"/>
              </w:rPr>
              <w:t>High-Speed Downlink Packet Access</w:t>
            </w:r>
          </w:p>
        </w:tc>
      </w:tr>
      <w:tr w:rsidR="003750BA" w14:paraId="0931D5DB" w14:textId="77777777" w:rsidTr="003750BA">
        <w:tc>
          <w:tcPr>
            <w:tcW w:w="4104" w:type="dxa"/>
            <w:vAlign w:val="center"/>
          </w:tcPr>
          <w:p w14:paraId="4E976926" w14:textId="705D3E2B" w:rsidR="003750BA" w:rsidRDefault="003750BA" w:rsidP="003750BA">
            <w:pPr>
              <w:spacing w:line="360" w:lineRule="auto"/>
              <w:rPr>
                <w:rFonts w:eastAsiaTheme="majorEastAsia"/>
              </w:rPr>
            </w:pPr>
            <w:r>
              <w:rPr>
                <w:rFonts w:eastAsiaTheme="majorEastAsia"/>
              </w:rPr>
              <w:t>SaaS</w:t>
            </w:r>
          </w:p>
        </w:tc>
        <w:tc>
          <w:tcPr>
            <w:tcW w:w="4106" w:type="dxa"/>
            <w:vAlign w:val="center"/>
          </w:tcPr>
          <w:p w14:paraId="21A9C686" w14:textId="21388271" w:rsidR="003750BA" w:rsidRDefault="003750BA" w:rsidP="003750BA">
            <w:pPr>
              <w:spacing w:line="360" w:lineRule="auto"/>
              <w:rPr>
                <w:rFonts w:eastAsiaTheme="majorEastAsia"/>
              </w:rPr>
            </w:pPr>
            <w:r>
              <w:rPr>
                <w:rFonts w:eastAsiaTheme="majorEastAsia"/>
              </w:rPr>
              <w:t>Software as a Service</w:t>
            </w:r>
          </w:p>
        </w:tc>
      </w:tr>
      <w:tr w:rsidR="003750BA" w14:paraId="50859027" w14:textId="77777777" w:rsidTr="003750BA">
        <w:tc>
          <w:tcPr>
            <w:tcW w:w="4104" w:type="dxa"/>
            <w:vAlign w:val="center"/>
          </w:tcPr>
          <w:p w14:paraId="57E5D77F" w14:textId="63CC081B" w:rsidR="003750BA" w:rsidRDefault="003750BA" w:rsidP="003750BA">
            <w:pPr>
              <w:spacing w:line="360" w:lineRule="auto"/>
              <w:rPr>
                <w:rFonts w:eastAsiaTheme="majorEastAsia"/>
              </w:rPr>
            </w:pPr>
            <w:r>
              <w:rPr>
                <w:noProof/>
              </w:rPr>
              <w:t>SAST</w:t>
            </w:r>
          </w:p>
        </w:tc>
        <w:tc>
          <w:tcPr>
            <w:tcW w:w="4106" w:type="dxa"/>
            <w:vAlign w:val="center"/>
          </w:tcPr>
          <w:p w14:paraId="27891208" w14:textId="6B8B9AFF" w:rsidR="003750BA" w:rsidRDefault="003750BA" w:rsidP="003750BA">
            <w:pPr>
              <w:keepNext/>
              <w:spacing w:line="360" w:lineRule="auto"/>
              <w:rPr>
                <w:rFonts w:eastAsiaTheme="majorEastAsia"/>
              </w:rPr>
            </w:pPr>
            <w:r>
              <w:rPr>
                <w:noProof/>
              </w:rPr>
              <w:t xml:space="preserve">Static Application Security Testing </w:t>
            </w:r>
          </w:p>
        </w:tc>
      </w:tr>
    </w:tbl>
    <w:p w14:paraId="25988BF5" w14:textId="2D8FF3D8" w:rsidR="6B27A261" w:rsidRDefault="00F038DD" w:rsidP="00F038DD">
      <w:pPr>
        <w:pStyle w:val="Caption"/>
        <w:jc w:val="center"/>
      </w:pPr>
      <w:bookmarkStart w:id="5" w:name="_Toc8654821"/>
      <w:r>
        <w:t xml:space="preserve">Table </w:t>
      </w:r>
      <w:fldSimple w:instr=" STYLEREF 1 \s ">
        <w:r w:rsidR="00200BB1">
          <w:rPr>
            <w:noProof/>
          </w:rPr>
          <w:t>1</w:t>
        </w:r>
      </w:fldSimple>
      <w:r w:rsidR="00981E56">
        <w:t>.</w:t>
      </w:r>
      <w:fldSimple w:instr=" SEQ Table \* ARABIC \s 1 ">
        <w:r w:rsidR="00200BB1">
          <w:rPr>
            <w:noProof/>
          </w:rPr>
          <w:t>1</w:t>
        </w:r>
      </w:fldSimple>
      <w:r>
        <w:t>: Definitions, Acronyms and Abbreviations</w:t>
      </w:r>
      <w:bookmarkEnd w:id="5"/>
    </w:p>
    <w:p w14:paraId="2EF7FA71" w14:textId="77777777" w:rsidR="004D5DAB" w:rsidRDefault="004D5DAB" w:rsidP="00074F64">
      <w:pPr>
        <w:spacing w:line="360" w:lineRule="auto"/>
        <w:jc w:val="both"/>
        <w:rPr>
          <w:rFonts w:eastAsiaTheme="majorEastAsia"/>
        </w:rPr>
      </w:pPr>
    </w:p>
    <w:p w14:paraId="7A4F8575" w14:textId="77777777" w:rsidR="004D5DAB" w:rsidRDefault="004D5DAB" w:rsidP="00074F64">
      <w:pPr>
        <w:spacing w:line="360" w:lineRule="auto"/>
        <w:jc w:val="both"/>
        <w:rPr>
          <w:rFonts w:eastAsiaTheme="majorEastAsia"/>
        </w:rPr>
      </w:pPr>
    </w:p>
    <w:p w14:paraId="2D846A88" w14:textId="77777777" w:rsidR="0029044D" w:rsidRDefault="0029044D" w:rsidP="00074F64">
      <w:pPr>
        <w:spacing w:line="360" w:lineRule="auto"/>
        <w:jc w:val="both"/>
        <w:rPr>
          <w:rFonts w:eastAsiaTheme="majorEastAsia"/>
        </w:rPr>
      </w:pPr>
    </w:p>
    <w:p w14:paraId="7A718810" w14:textId="77777777" w:rsidR="0029044D" w:rsidRDefault="0029044D" w:rsidP="00074F64">
      <w:pPr>
        <w:spacing w:line="360" w:lineRule="auto"/>
        <w:jc w:val="both"/>
        <w:rPr>
          <w:rFonts w:eastAsiaTheme="majorEastAsia"/>
        </w:rPr>
      </w:pPr>
    </w:p>
    <w:p w14:paraId="64FD2F95" w14:textId="2D9FB638" w:rsidR="009D3147" w:rsidRDefault="004D5DAB" w:rsidP="00C424E4">
      <w:pPr>
        <w:pStyle w:val="Heading2"/>
      </w:pPr>
      <w:bookmarkStart w:id="6" w:name="_Toc8654772"/>
      <w:r>
        <w:lastRenderedPageBreak/>
        <w:t>Overview</w:t>
      </w:r>
      <w:bookmarkEnd w:id="6"/>
    </w:p>
    <w:p w14:paraId="631E5F67" w14:textId="77777777" w:rsidR="00C22293" w:rsidRPr="00C22293" w:rsidRDefault="00C22293" w:rsidP="00074F64">
      <w:pPr>
        <w:spacing w:line="360" w:lineRule="auto"/>
      </w:pPr>
    </w:p>
    <w:p w14:paraId="2918CD25" w14:textId="4DED23DB" w:rsidR="00EE5713" w:rsidRDefault="7AF63CBB" w:rsidP="7AF63CBB">
      <w:pPr>
        <w:spacing w:after="160" w:line="360" w:lineRule="auto"/>
        <w:jc w:val="both"/>
      </w:pPr>
      <w:r w:rsidRPr="7AF63CBB">
        <w:t xml:space="preserve">The main objective of this research is to develop an automated system which can add interactivity and accessibility to course materials with minor human intervention thereby improving the overall user experience of both the learner as well as the course creator (lecturers). Primary users of this system will be lecturers, who wish to create interactive course materials, and students/learners who will utilize these materials for learning. Hence, the initial release of our product will be deployed as </w:t>
      </w:r>
      <w:r w:rsidR="00990421">
        <w:t xml:space="preserve">a </w:t>
      </w:r>
      <w:r w:rsidRPr="7AF63CBB">
        <w:t>web platform using some of the cloud technologies</w:t>
      </w:r>
      <w:r w:rsidR="00231964">
        <w:t xml:space="preserve"> and industry best practices.</w:t>
      </w:r>
      <w:r w:rsidR="00721AD1">
        <w:tab/>
      </w:r>
    </w:p>
    <w:p w14:paraId="52BCF05D" w14:textId="32A4B5C5" w:rsidR="00EE5713" w:rsidRDefault="7AF63CBB" w:rsidP="7AF63CBB">
      <w:pPr>
        <w:spacing w:after="160" w:line="360" w:lineRule="auto"/>
        <w:jc w:val="both"/>
      </w:pPr>
      <w:r w:rsidRPr="7AF63CBB">
        <w:t>This SRS will cover in detail all the functional and non-functional requirements of the proposed system. Details will be spread across three chapters, each covering a different perspective of the system. The first chapter gives an overview of the whole system, along with a brief description about the purpose and the scope of this document.</w:t>
      </w:r>
    </w:p>
    <w:p w14:paraId="104BC02B" w14:textId="51C39A5D" w:rsidR="00EE5713" w:rsidRDefault="7AF63CBB" w:rsidP="7AF63CBB">
      <w:pPr>
        <w:spacing w:after="160" w:line="360" w:lineRule="auto"/>
        <w:jc w:val="both"/>
      </w:pPr>
      <w:r w:rsidRPr="7AF63CBB">
        <w:t xml:space="preserve">The second chapter will present and in-depth overview of the system </w:t>
      </w:r>
      <w:r w:rsidR="00231964">
        <w:t>from the</w:t>
      </w:r>
      <w:r w:rsidRPr="7AF63CBB">
        <w:t xml:space="preserve"> user’s perspective. Sections such as product perspective, product functions, user characteristics and constraints under which the system will operate, will be covered under this chapter. In the first sub-section ‘product perspective’, the proposed system will be compared with existing systems. It then moves on to describe details about several interfaces of </w:t>
      </w:r>
      <w:r w:rsidR="00231964">
        <w:t xml:space="preserve">the </w:t>
      </w:r>
      <w:r w:rsidRPr="7AF63CBB">
        <w:t>system, memory constraints and operation of users to provide a better understanding about the product to the readers. This chapter will finally conclude with apportioning of requirements.</w:t>
      </w:r>
    </w:p>
    <w:p w14:paraId="37B72E6A" w14:textId="791B674A" w:rsidR="00EE5713" w:rsidRDefault="7AF63CBB" w:rsidP="7AF63CBB">
      <w:pPr>
        <w:spacing w:after="160" w:line="360" w:lineRule="auto"/>
        <w:jc w:val="both"/>
      </w:pPr>
      <w:r w:rsidRPr="7AF63CBB">
        <w:t xml:space="preserve">The third and the last chapter of this SRS will focus on specific requirements of the product and is primarily written for developers. This chapter will describe about the functionalities mentioned in chapter two in a more detail and gives a technical perspective to the system. The latter part of this chapter provides details about the system attributes such as reliability, maintainability, availability and security. </w:t>
      </w:r>
    </w:p>
    <w:p w14:paraId="0DB0B254" w14:textId="77777777" w:rsidR="00EE5713" w:rsidRDefault="7AF63CBB" w:rsidP="7AF63CBB">
      <w:pPr>
        <w:spacing w:after="160" w:line="360" w:lineRule="auto"/>
        <w:jc w:val="both"/>
      </w:pPr>
      <w:r w:rsidRPr="7AF63CBB">
        <w:t>Both chapters two and three describe</w:t>
      </w:r>
      <w:r w:rsidR="007B1227">
        <w:t xml:space="preserve"> </w:t>
      </w:r>
      <w:r w:rsidRPr="7AF63CBB">
        <w:t>the whole system but in two different perspectives and is intended for two different types of target audiences. The document finally concludes providing supporting information regarding the contents of the document.</w:t>
      </w:r>
    </w:p>
    <w:p w14:paraId="2E4DE066" w14:textId="1842ADF9" w:rsidR="0083284E" w:rsidRDefault="0083284E" w:rsidP="7AF63CBB">
      <w:pPr>
        <w:spacing w:after="160" w:line="360" w:lineRule="auto"/>
        <w:jc w:val="both"/>
        <w:sectPr w:rsidR="0083284E" w:rsidSect="0057478B">
          <w:pgSz w:w="11906" w:h="16838" w:code="9"/>
          <w:pgMar w:top="1411" w:right="1411" w:bottom="2275" w:left="2275" w:header="720" w:footer="720" w:gutter="0"/>
          <w:pgNumType w:start="1"/>
          <w:cols w:space="720"/>
          <w:docGrid w:linePitch="360"/>
        </w:sectPr>
      </w:pPr>
    </w:p>
    <w:p w14:paraId="32228BB9" w14:textId="133FBB8B" w:rsidR="008908AF" w:rsidRDefault="00175B29" w:rsidP="00C424E4">
      <w:pPr>
        <w:pStyle w:val="Heading1"/>
      </w:pPr>
      <w:bookmarkStart w:id="7" w:name="_Toc8654773"/>
      <w:r>
        <w:lastRenderedPageBreak/>
        <w:t>Overall Description</w:t>
      </w:r>
      <w:bookmarkEnd w:id="7"/>
    </w:p>
    <w:p w14:paraId="5F1C8918" w14:textId="77777777" w:rsidR="00C22293" w:rsidRPr="00C22293" w:rsidRDefault="00C22293" w:rsidP="00074F64">
      <w:pPr>
        <w:spacing w:line="360" w:lineRule="auto"/>
      </w:pPr>
    </w:p>
    <w:p w14:paraId="2D688A93" w14:textId="01130BCB" w:rsidR="005D7E0D" w:rsidRDefault="00741CDB" w:rsidP="00074F64">
      <w:pPr>
        <w:spacing w:line="360" w:lineRule="auto"/>
        <w:rPr>
          <w:iCs/>
          <w:color w:val="000000"/>
        </w:rPr>
      </w:pPr>
      <w:r>
        <w:rPr>
          <w:iCs/>
          <w:color w:val="000000"/>
        </w:rPr>
        <w:t>Recorded lectures have gained popularity as a method</w:t>
      </w:r>
      <w:r w:rsidR="000D1A60">
        <w:rPr>
          <w:iCs/>
          <w:color w:val="000000"/>
        </w:rPr>
        <w:t xml:space="preserve"> of delivering lecture content as this </w:t>
      </w:r>
      <w:r w:rsidRPr="00741CDB">
        <w:rPr>
          <w:iCs/>
          <w:color w:val="000000"/>
        </w:rPr>
        <w:t xml:space="preserve">approach gives learners </w:t>
      </w:r>
      <w:r w:rsidR="00652A0B">
        <w:rPr>
          <w:iCs/>
          <w:color w:val="000000"/>
        </w:rPr>
        <w:t xml:space="preserve">distinct advantages such as </w:t>
      </w:r>
      <w:r w:rsidRPr="00741CDB">
        <w:rPr>
          <w:iCs/>
          <w:color w:val="000000"/>
        </w:rPr>
        <w:t>the ability to follow lectures without time or location constraints and consume the lectures at their own pace</w:t>
      </w:r>
      <w:r w:rsidR="001F1FF0">
        <w:rPr>
          <w:iCs/>
          <w:color w:val="000000"/>
        </w:rPr>
        <w:t xml:space="preserve"> </w:t>
      </w:r>
      <w:sdt>
        <w:sdtPr>
          <w:rPr>
            <w:iCs/>
            <w:color w:val="000000"/>
          </w:rPr>
          <w:id w:val="2100597089"/>
          <w:citation/>
        </w:sdtPr>
        <w:sdtEndPr/>
        <w:sdtContent>
          <w:r w:rsidR="001F1FF0">
            <w:rPr>
              <w:iCs/>
              <w:color w:val="000000"/>
            </w:rPr>
            <w:fldChar w:fldCharType="begin"/>
          </w:r>
          <w:r w:rsidR="001F1FF0">
            <w:rPr>
              <w:iCs/>
              <w:color w:val="000000"/>
            </w:rPr>
            <w:instrText xml:space="preserve"> CITATION Imp151 \l 1033 </w:instrText>
          </w:r>
          <w:r w:rsidR="001F1FF0">
            <w:rPr>
              <w:iCs/>
              <w:color w:val="000000"/>
            </w:rPr>
            <w:fldChar w:fldCharType="separate"/>
          </w:r>
          <w:r w:rsidR="00D6273E">
            <w:rPr>
              <w:noProof/>
              <w:color w:val="000000"/>
            </w:rPr>
            <w:t>[1]</w:t>
          </w:r>
          <w:r w:rsidR="001F1FF0">
            <w:rPr>
              <w:iCs/>
              <w:color w:val="000000"/>
            </w:rPr>
            <w:fldChar w:fldCharType="end"/>
          </w:r>
        </w:sdtContent>
      </w:sdt>
      <w:r w:rsidRPr="00741CDB">
        <w:rPr>
          <w:iCs/>
          <w:color w:val="000000"/>
        </w:rPr>
        <w:t xml:space="preserve">. </w:t>
      </w:r>
      <w:r w:rsidR="00652A0B">
        <w:rPr>
          <w:iCs/>
          <w:color w:val="000000"/>
        </w:rPr>
        <w:t xml:space="preserve">Although recorded lectures have many advantages, they </w:t>
      </w:r>
      <w:r w:rsidRPr="00741CDB">
        <w:rPr>
          <w:iCs/>
          <w:color w:val="000000"/>
        </w:rPr>
        <w:t>tend to be lengthy and tedious to watch. They also prove cumbersome when specific information needs to be extracted from them. Another drawback is that the lecture videos fail to show the connection between the lecture and its supporting material such as lecture slides and questionnaires</w:t>
      </w:r>
      <w:r w:rsidR="00FC30EB">
        <w:rPr>
          <w:iCs/>
          <w:color w:val="000000"/>
        </w:rPr>
        <w:t xml:space="preserve">. </w:t>
      </w:r>
      <w:r w:rsidR="00955040">
        <w:rPr>
          <w:iCs/>
          <w:color w:val="000000"/>
        </w:rPr>
        <w:t>P</w:t>
      </w:r>
      <w:r w:rsidR="00B55126" w:rsidRPr="00B55126">
        <w:rPr>
          <w:iCs/>
          <w:color w:val="000000"/>
        </w:rPr>
        <w:t xml:space="preserve">latforms </w:t>
      </w:r>
      <w:r w:rsidR="00955040">
        <w:rPr>
          <w:iCs/>
          <w:color w:val="000000"/>
        </w:rPr>
        <w:t xml:space="preserve">such as </w:t>
      </w:r>
      <w:proofErr w:type="spellStart"/>
      <w:r w:rsidR="003F7743">
        <w:rPr>
          <w:iCs/>
          <w:color w:val="000000"/>
        </w:rPr>
        <w:t>LearnWorlds</w:t>
      </w:r>
      <w:proofErr w:type="spellEnd"/>
      <w:r w:rsidR="00EA69D9">
        <w:rPr>
          <w:rStyle w:val="FootnoteReference"/>
          <w:iCs/>
          <w:color w:val="000000"/>
        </w:rPr>
        <w:footnoteReference w:id="2"/>
      </w:r>
      <w:r w:rsidR="003F7743">
        <w:rPr>
          <w:iCs/>
          <w:color w:val="000000"/>
        </w:rPr>
        <w:t>,</w:t>
      </w:r>
      <w:r w:rsidR="001425F5">
        <w:rPr>
          <w:iCs/>
          <w:color w:val="000000"/>
        </w:rPr>
        <w:t xml:space="preserve"> Echo360</w:t>
      </w:r>
      <w:r w:rsidR="00EA69D9">
        <w:rPr>
          <w:rStyle w:val="FootnoteReference"/>
          <w:iCs/>
          <w:color w:val="000000"/>
        </w:rPr>
        <w:footnoteReference w:id="3"/>
      </w:r>
      <w:r w:rsidR="003F7743">
        <w:rPr>
          <w:iCs/>
          <w:color w:val="000000"/>
        </w:rPr>
        <w:t xml:space="preserve"> </w:t>
      </w:r>
      <w:r w:rsidR="001425F5">
        <w:rPr>
          <w:iCs/>
          <w:color w:val="000000"/>
        </w:rPr>
        <w:t xml:space="preserve">and </w:t>
      </w:r>
      <w:proofErr w:type="spellStart"/>
      <w:r w:rsidR="005531A9">
        <w:rPr>
          <w:iCs/>
          <w:color w:val="000000"/>
        </w:rPr>
        <w:t>Techsmith</w:t>
      </w:r>
      <w:proofErr w:type="spellEnd"/>
      <w:r w:rsidR="005531A9">
        <w:rPr>
          <w:iCs/>
          <w:color w:val="000000"/>
        </w:rPr>
        <w:t xml:space="preserve"> Relay</w:t>
      </w:r>
      <w:r w:rsidR="002524D6">
        <w:rPr>
          <w:iCs/>
          <w:color w:val="000000"/>
        </w:rPr>
        <w:t xml:space="preserve"> </w:t>
      </w:r>
      <w:r w:rsidR="002524D6">
        <w:rPr>
          <w:rStyle w:val="FootnoteReference"/>
          <w:iCs/>
          <w:color w:val="000000"/>
        </w:rPr>
        <w:footnoteReference w:id="4"/>
      </w:r>
      <w:r w:rsidR="00955040">
        <w:rPr>
          <w:iCs/>
          <w:color w:val="000000"/>
        </w:rPr>
        <w:t>allow</w:t>
      </w:r>
      <w:r w:rsidR="00B55126" w:rsidRPr="00B55126">
        <w:rPr>
          <w:iCs/>
          <w:color w:val="000000"/>
        </w:rPr>
        <w:t xml:space="preserve"> videos </w:t>
      </w:r>
      <w:r w:rsidR="00955040">
        <w:rPr>
          <w:iCs/>
          <w:color w:val="000000"/>
        </w:rPr>
        <w:t>to</w:t>
      </w:r>
      <w:r w:rsidR="00B55126" w:rsidRPr="00B55126">
        <w:rPr>
          <w:iCs/>
          <w:color w:val="000000"/>
        </w:rPr>
        <w:t xml:space="preserve"> be edited to make them more interactive </w:t>
      </w:r>
      <w:r w:rsidR="00F55CBE">
        <w:rPr>
          <w:iCs/>
          <w:color w:val="000000"/>
        </w:rPr>
        <w:t>however the methods employed by these platforms are manual and there</w:t>
      </w:r>
      <w:r w:rsidR="00EA4A92">
        <w:rPr>
          <w:iCs/>
          <w:color w:val="000000"/>
        </w:rPr>
        <w:t xml:space="preserve">fore tedious and time consuming. </w:t>
      </w:r>
      <w:r w:rsidR="0080469D">
        <w:rPr>
          <w:iCs/>
          <w:color w:val="000000"/>
        </w:rPr>
        <w:t>Furthermore,</w:t>
      </w:r>
      <w:r w:rsidR="00EA4A92">
        <w:rPr>
          <w:iCs/>
          <w:color w:val="000000"/>
        </w:rPr>
        <w:t xml:space="preserve"> at the time of writing this document there </w:t>
      </w:r>
      <w:r w:rsidR="00D716EA">
        <w:rPr>
          <w:iCs/>
          <w:color w:val="000000"/>
        </w:rPr>
        <w:t>is no platform which automatically identifies relationships between different types of course material such as</w:t>
      </w:r>
      <w:r w:rsidR="00555C4C">
        <w:rPr>
          <w:iCs/>
          <w:color w:val="000000"/>
        </w:rPr>
        <w:t xml:space="preserve"> source code</w:t>
      </w:r>
      <w:r w:rsidR="00D716EA">
        <w:rPr>
          <w:iCs/>
          <w:color w:val="000000"/>
        </w:rPr>
        <w:t xml:space="preserve"> </w:t>
      </w:r>
      <w:r w:rsidR="00555C4C">
        <w:rPr>
          <w:iCs/>
          <w:color w:val="000000"/>
        </w:rPr>
        <w:t>files and lecture slides</w:t>
      </w:r>
      <w:r w:rsidR="0080469D">
        <w:rPr>
          <w:iCs/>
          <w:color w:val="000000"/>
        </w:rPr>
        <w:t xml:space="preserve"> and ties them into the lecture video. </w:t>
      </w:r>
    </w:p>
    <w:p w14:paraId="6DBCA31A" w14:textId="77777777" w:rsidR="005D7E0D" w:rsidRDefault="005D7E0D" w:rsidP="00074F64">
      <w:pPr>
        <w:spacing w:line="360" w:lineRule="auto"/>
        <w:rPr>
          <w:iCs/>
          <w:color w:val="000000"/>
        </w:rPr>
      </w:pPr>
    </w:p>
    <w:p w14:paraId="51762EB5" w14:textId="239EA445" w:rsidR="00704269" w:rsidRDefault="00A85804" w:rsidP="00074F64">
      <w:pPr>
        <w:spacing w:line="360" w:lineRule="auto"/>
        <w:rPr>
          <w:color w:val="000000" w:themeColor="text1"/>
        </w:rPr>
      </w:pPr>
      <w:r w:rsidRPr="0080469D">
        <w:rPr>
          <w:iCs/>
          <w:color w:val="000000" w:themeColor="text1"/>
        </w:rPr>
        <w:t>The</w:t>
      </w:r>
      <w:r w:rsidRPr="0080469D">
        <w:rPr>
          <w:color w:val="000000" w:themeColor="text1"/>
        </w:rPr>
        <w:t xml:space="preserve"> </w:t>
      </w:r>
      <w:r w:rsidRPr="0080469D">
        <w:rPr>
          <w:i/>
          <w:color w:val="000000" w:themeColor="text1"/>
        </w:rPr>
        <w:t>Platform for Improving Searchability and Interactivity of Recorded Lectures</w:t>
      </w:r>
      <w:r w:rsidR="0080469D">
        <w:rPr>
          <w:i/>
          <w:color w:val="000000" w:themeColor="text1"/>
        </w:rPr>
        <w:t xml:space="preserve"> </w:t>
      </w:r>
      <w:r w:rsidR="0080469D">
        <w:rPr>
          <w:color w:val="000000" w:themeColor="text1"/>
        </w:rPr>
        <w:t xml:space="preserve">aims to address these drawbacks </w:t>
      </w:r>
      <w:r w:rsidR="00127FC9">
        <w:rPr>
          <w:color w:val="000000" w:themeColor="text1"/>
        </w:rPr>
        <w:t xml:space="preserve">by </w:t>
      </w:r>
      <w:r w:rsidR="003E7974">
        <w:rPr>
          <w:color w:val="000000" w:themeColor="text1"/>
        </w:rPr>
        <w:t xml:space="preserve">introducing an automated process of identifying and combining the lecture material to create an enhanced user experience. </w:t>
      </w:r>
      <w:r w:rsidR="008E4242">
        <w:rPr>
          <w:color w:val="000000" w:themeColor="text1"/>
        </w:rPr>
        <w:t xml:space="preserve">The platform will be developed using a cloud microservices architecture which holds many benefits. Building the product as a collection of independent microservices not only facilitates an easier development process but also allows for a more robust system which </w:t>
      </w:r>
      <w:r w:rsidR="003D1901">
        <w:rPr>
          <w:color w:val="000000" w:themeColor="text1"/>
        </w:rPr>
        <w:t>has minimum downtime</w:t>
      </w:r>
      <w:r w:rsidR="00891905">
        <w:rPr>
          <w:color w:val="000000" w:themeColor="text1"/>
        </w:rPr>
        <w:t xml:space="preserve"> </w:t>
      </w:r>
      <w:sdt>
        <w:sdtPr>
          <w:rPr>
            <w:color w:val="000000" w:themeColor="text1"/>
          </w:rPr>
          <w:id w:val="745460305"/>
          <w:citation/>
        </w:sdtPr>
        <w:sdtEndPr/>
        <w:sdtContent>
          <w:r w:rsidR="00891905">
            <w:rPr>
              <w:color w:val="000000" w:themeColor="text1"/>
            </w:rPr>
            <w:fldChar w:fldCharType="begin"/>
          </w:r>
          <w:r w:rsidR="00891905">
            <w:rPr>
              <w:color w:val="000000" w:themeColor="text1"/>
            </w:rPr>
            <w:instrText xml:space="preserve"> CITATION Micro1 \l 1033 </w:instrText>
          </w:r>
          <w:r w:rsidR="00891905">
            <w:rPr>
              <w:color w:val="000000" w:themeColor="text1"/>
            </w:rPr>
            <w:fldChar w:fldCharType="separate"/>
          </w:r>
          <w:r w:rsidR="00D6273E">
            <w:rPr>
              <w:noProof/>
              <w:color w:val="000000" w:themeColor="text1"/>
            </w:rPr>
            <w:t>[2]</w:t>
          </w:r>
          <w:r w:rsidR="00891905">
            <w:rPr>
              <w:color w:val="000000" w:themeColor="text1"/>
            </w:rPr>
            <w:fldChar w:fldCharType="end"/>
          </w:r>
        </w:sdtContent>
      </w:sdt>
      <w:r w:rsidR="003D1901">
        <w:rPr>
          <w:color w:val="000000" w:themeColor="text1"/>
        </w:rPr>
        <w:t>. By utilizing the power of cloud computing, the application can be up-scaled and down-scaled with ease depending on the load.</w:t>
      </w:r>
    </w:p>
    <w:p w14:paraId="77BC36D8" w14:textId="3DEAAD7F" w:rsidR="007E62C3" w:rsidRDefault="003D1901" w:rsidP="00074F64">
      <w:pPr>
        <w:spacing w:line="360" w:lineRule="auto"/>
        <w:rPr>
          <w:color w:val="000000" w:themeColor="text1"/>
        </w:rPr>
      </w:pPr>
      <w:r>
        <w:rPr>
          <w:color w:val="000000" w:themeColor="text1"/>
        </w:rPr>
        <w:t xml:space="preserve"> </w:t>
      </w:r>
    </w:p>
    <w:p w14:paraId="08BF5A4D" w14:textId="265E76FF" w:rsidR="007E62C3" w:rsidRDefault="007E62C3" w:rsidP="00C424E4">
      <w:pPr>
        <w:pStyle w:val="Heading2"/>
        <w:rPr>
          <w:szCs w:val="24"/>
        </w:rPr>
      </w:pPr>
      <w:bookmarkStart w:id="8" w:name="_Toc8654774"/>
      <w:r>
        <w:t>Product perspective</w:t>
      </w:r>
      <w:bookmarkEnd w:id="8"/>
    </w:p>
    <w:p w14:paraId="1708FA75" w14:textId="765F043A" w:rsidR="0032357A" w:rsidRPr="0032357A" w:rsidRDefault="00C6228C" w:rsidP="0032357A">
      <w:pPr>
        <w:spacing w:before="100" w:beforeAutospacing="1" w:after="100" w:afterAutospacing="1" w:line="360" w:lineRule="auto"/>
        <w:rPr>
          <w:iCs/>
          <w:color w:val="FF0000"/>
        </w:rPr>
      </w:pPr>
      <w:r>
        <w:rPr>
          <w:iCs/>
          <w:color w:val="000000"/>
        </w:rPr>
        <w:t xml:space="preserve">The background study and literature review carried out for the project proposal revealed </w:t>
      </w:r>
      <w:r w:rsidR="008B3012">
        <w:rPr>
          <w:iCs/>
          <w:color w:val="000000"/>
        </w:rPr>
        <w:t xml:space="preserve">several notable solutions which have a similar feature set and similar goals </w:t>
      </w:r>
      <w:r w:rsidR="008B3012">
        <w:rPr>
          <w:iCs/>
          <w:color w:val="000000"/>
        </w:rPr>
        <w:lastRenderedPageBreak/>
        <w:t xml:space="preserve">and objectives. </w:t>
      </w:r>
      <w:r w:rsidR="00981E56">
        <w:rPr>
          <w:iCs/>
          <w:color w:val="FF0000"/>
        </w:rPr>
        <w:fldChar w:fldCharType="begin"/>
      </w:r>
      <w:r w:rsidR="00981E56">
        <w:rPr>
          <w:iCs/>
          <w:color w:val="000000"/>
        </w:rPr>
        <w:instrText xml:space="preserve"> REF _Ref8650241 \h </w:instrText>
      </w:r>
      <w:r w:rsidR="00981E56">
        <w:rPr>
          <w:iCs/>
          <w:color w:val="FF0000"/>
        </w:rPr>
      </w:r>
      <w:r w:rsidR="00981E56">
        <w:rPr>
          <w:iCs/>
          <w:color w:val="FF0000"/>
        </w:rPr>
        <w:fldChar w:fldCharType="separate"/>
      </w:r>
      <w:r w:rsidR="00200BB1">
        <w:t xml:space="preserve">Table </w:t>
      </w:r>
      <w:r w:rsidR="00200BB1">
        <w:rPr>
          <w:noProof/>
        </w:rPr>
        <w:t>2</w:t>
      </w:r>
      <w:r w:rsidR="00200BB1">
        <w:t>.</w:t>
      </w:r>
      <w:r w:rsidR="00200BB1">
        <w:rPr>
          <w:noProof/>
        </w:rPr>
        <w:t>1</w:t>
      </w:r>
      <w:r w:rsidR="00200BB1">
        <w:t>: Comparison of existing products</w:t>
      </w:r>
      <w:r w:rsidR="00981E56">
        <w:rPr>
          <w:iCs/>
          <w:color w:val="FF0000"/>
        </w:rPr>
        <w:fldChar w:fldCharType="end"/>
      </w:r>
      <w:r w:rsidR="00981E56">
        <w:rPr>
          <w:iCs/>
          <w:color w:val="000000"/>
        </w:rPr>
        <w:t xml:space="preserve"> </w:t>
      </w:r>
      <w:r w:rsidR="00073E80">
        <w:rPr>
          <w:iCs/>
          <w:color w:val="000000"/>
        </w:rPr>
        <w:t xml:space="preserve">shows </w:t>
      </w:r>
      <w:r w:rsidR="00C13A74">
        <w:rPr>
          <w:iCs/>
          <w:color w:val="000000"/>
        </w:rPr>
        <w:t xml:space="preserve">a comparison of </w:t>
      </w:r>
      <w:r w:rsidR="00A97E44">
        <w:rPr>
          <w:iCs/>
          <w:color w:val="000000"/>
        </w:rPr>
        <w:t>features which are common across the platforms along with those that are improved in the proposed platform.</w:t>
      </w:r>
      <w:r w:rsidR="00C05D23">
        <w:rPr>
          <w:color w:val="FF0000"/>
        </w:rPr>
        <w:t xml:space="preserve"> </w:t>
      </w:r>
    </w:p>
    <w:tbl>
      <w:tblPr>
        <w:tblStyle w:val="TableGrid"/>
        <w:tblW w:w="8267" w:type="dxa"/>
        <w:tblLayout w:type="fixed"/>
        <w:tblLook w:val="04A0" w:firstRow="1" w:lastRow="0" w:firstColumn="1" w:lastColumn="0" w:noHBand="0" w:noVBand="1"/>
      </w:tblPr>
      <w:tblGrid>
        <w:gridCol w:w="2965"/>
        <w:gridCol w:w="1530"/>
        <w:gridCol w:w="1350"/>
        <w:gridCol w:w="1350"/>
        <w:gridCol w:w="1072"/>
      </w:tblGrid>
      <w:tr w:rsidR="00981E56" w14:paraId="0C1F8633" w14:textId="77777777" w:rsidTr="0081330B">
        <w:trPr>
          <w:trHeight w:val="631"/>
        </w:trPr>
        <w:tc>
          <w:tcPr>
            <w:tcW w:w="2965" w:type="dxa"/>
          </w:tcPr>
          <w:p w14:paraId="2315AE3A" w14:textId="77777777" w:rsidR="00981E56" w:rsidRDefault="00981E56" w:rsidP="00767CE2">
            <w:r>
              <w:t>Features</w:t>
            </w:r>
          </w:p>
        </w:tc>
        <w:tc>
          <w:tcPr>
            <w:tcW w:w="1530" w:type="dxa"/>
          </w:tcPr>
          <w:p w14:paraId="11C9AF01" w14:textId="77777777" w:rsidR="00981E56" w:rsidRDefault="00981E56" w:rsidP="00767CE2">
            <w:pPr>
              <w:jc w:val="center"/>
            </w:pPr>
            <w:proofErr w:type="spellStart"/>
            <w:r>
              <w:t>LearnWorlds</w:t>
            </w:r>
            <w:proofErr w:type="spellEnd"/>
          </w:p>
        </w:tc>
        <w:tc>
          <w:tcPr>
            <w:tcW w:w="1350" w:type="dxa"/>
          </w:tcPr>
          <w:p w14:paraId="014B7B3B" w14:textId="77777777" w:rsidR="00981E56" w:rsidRDefault="00981E56" w:rsidP="00767CE2">
            <w:pPr>
              <w:jc w:val="center"/>
            </w:pPr>
            <w:r>
              <w:t>Echo360</w:t>
            </w:r>
          </w:p>
        </w:tc>
        <w:tc>
          <w:tcPr>
            <w:tcW w:w="1350" w:type="dxa"/>
          </w:tcPr>
          <w:p w14:paraId="47C32CF2" w14:textId="77777777" w:rsidR="00981E56" w:rsidRDefault="00981E56" w:rsidP="00767CE2">
            <w:pPr>
              <w:jc w:val="center"/>
            </w:pPr>
            <w:r>
              <w:t>TechSmith Relay</w:t>
            </w:r>
          </w:p>
        </w:tc>
        <w:tc>
          <w:tcPr>
            <w:tcW w:w="1072" w:type="dxa"/>
          </w:tcPr>
          <w:p w14:paraId="25A027B1" w14:textId="77777777" w:rsidR="00981E56" w:rsidRDefault="00981E56" w:rsidP="00767CE2">
            <w:pPr>
              <w:jc w:val="center"/>
            </w:pPr>
            <w:r>
              <w:t>Our Solution</w:t>
            </w:r>
          </w:p>
        </w:tc>
      </w:tr>
      <w:tr w:rsidR="00981E56" w14:paraId="3A4F5491" w14:textId="77777777" w:rsidTr="00767CE2">
        <w:trPr>
          <w:trHeight w:val="919"/>
        </w:trPr>
        <w:tc>
          <w:tcPr>
            <w:tcW w:w="2965" w:type="dxa"/>
          </w:tcPr>
          <w:p w14:paraId="306BFE49" w14:textId="77777777" w:rsidR="00981E56" w:rsidRDefault="00981E56" w:rsidP="00767CE2">
            <w:r>
              <w:t>Matching lines in code samples to occurrence in recorded lectures</w:t>
            </w:r>
          </w:p>
        </w:tc>
        <w:tc>
          <w:tcPr>
            <w:tcW w:w="1530" w:type="dxa"/>
          </w:tcPr>
          <w:p w14:paraId="3A07135B" w14:textId="77777777" w:rsidR="00981E56" w:rsidRDefault="00981E56" w:rsidP="00767CE2">
            <w:pPr>
              <w:jc w:val="center"/>
            </w:pPr>
            <w:r>
              <w:rPr>
                <w:rFonts w:ascii="Segoe UI Symbol" w:hAnsi="Segoe UI Symbol" w:cs="Segoe UI Symbol"/>
              </w:rPr>
              <w:t>✗</w:t>
            </w:r>
          </w:p>
        </w:tc>
        <w:tc>
          <w:tcPr>
            <w:tcW w:w="1350" w:type="dxa"/>
          </w:tcPr>
          <w:p w14:paraId="3C7E65EC" w14:textId="77777777" w:rsidR="00981E56" w:rsidRDefault="00981E56" w:rsidP="00767CE2">
            <w:pPr>
              <w:jc w:val="center"/>
            </w:pPr>
            <w:r>
              <w:rPr>
                <w:rFonts w:ascii="Segoe UI Symbol" w:hAnsi="Segoe UI Symbol" w:cs="Segoe UI Symbol"/>
              </w:rPr>
              <w:t>✗</w:t>
            </w:r>
          </w:p>
        </w:tc>
        <w:tc>
          <w:tcPr>
            <w:tcW w:w="1350" w:type="dxa"/>
          </w:tcPr>
          <w:p w14:paraId="5818DCBC" w14:textId="77777777" w:rsidR="00981E56" w:rsidRDefault="00981E56" w:rsidP="00767CE2">
            <w:pPr>
              <w:jc w:val="center"/>
            </w:pPr>
            <w:r>
              <w:rPr>
                <w:rFonts w:ascii="Segoe UI Symbol" w:hAnsi="Segoe UI Symbol" w:cs="Segoe UI Symbol"/>
              </w:rPr>
              <w:t>✗</w:t>
            </w:r>
          </w:p>
        </w:tc>
        <w:tc>
          <w:tcPr>
            <w:tcW w:w="1072" w:type="dxa"/>
          </w:tcPr>
          <w:p w14:paraId="4CD8F582" w14:textId="77777777" w:rsidR="00981E56" w:rsidRDefault="00981E56" w:rsidP="00767CE2">
            <w:pPr>
              <w:jc w:val="center"/>
            </w:pPr>
            <w:r>
              <w:rPr>
                <w:rFonts w:ascii="Segoe UI Symbol" w:hAnsi="Segoe UI Symbol" w:cs="Segoe UI Symbol"/>
                <w:w w:val="93"/>
              </w:rPr>
              <w:t>✔</w:t>
            </w:r>
          </w:p>
        </w:tc>
      </w:tr>
      <w:tr w:rsidR="00981E56" w14:paraId="78B91CAF" w14:textId="77777777" w:rsidTr="00767CE2">
        <w:trPr>
          <w:trHeight w:val="345"/>
        </w:trPr>
        <w:tc>
          <w:tcPr>
            <w:tcW w:w="2965" w:type="dxa"/>
          </w:tcPr>
          <w:p w14:paraId="106C1E70" w14:textId="77777777" w:rsidR="00981E56" w:rsidRDefault="00981E56" w:rsidP="00767CE2">
            <w:r>
              <w:t xml:space="preserve">Automated segmentation of lecture video into topic units </w:t>
            </w:r>
          </w:p>
        </w:tc>
        <w:tc>
          <w:tcPr>
            <w:tcW w:w="1530" w:type="dxa"/>
          </w:tcPr>
          <w:p w14:paraId="1ED86769" w14:textId="77777777" w:rsidR="00981E56" w:rsidRDefault="00981E56" w:rsidP="00767CE2">
            <w:pPr>
              <w:jc w:val="center"/>
            </w:pPr>
            <w:r>
              <w:rPr>
                <w:rFonts w:ascii="Segoe UI Symbol" w:hAnsi="Segoe UI Symbol" w:cs="Segoe UI Symbol"/>
              </w:rPr>
              <w:t>✗</w:t>
            </w:r>
          </w:p>
        </w:tc>
        <w:tc>
          <w:tcPr>
            <w:tcW w:w="1350" w:type="dxa"/>
          </w:tcPr>
          <w:p w14:paraId="6F03EDE0" w14:textId="77777777" w:rsidR="00981E56" w:rsidRDefault="00981E56" w:rsidP="00767CE2">
            <w:pPr>
              <w:jc w:val="center"/>
            </w:pPr>
            <w:r>
              <w:rPr>
                <w:rFonts w:ascii="Segoe UI Symbol" w:hAnsi="Segoe UI Symbol" w:cs="Segoe UI Symbol"/>
              </w:rPr>
              <w:t>✗</w:t>
            </w:r>
          </w:p>
        </w:tc>
        <w:tc>
          <w:tcPr>
            <w:tcW w:w="1350" w:type="dxa"/>
          </w:tcPr>
          <w:p w14:paraId="04C99633" w14:textId="77777777" w:rsidR="00981E56" w:rsidRDefault="00981E56" w:rsidP="00767CE2">
            <w:pPr>
              <w:jc w:val="center"/>
            </w:pPr>
            <w:r>
              <w:rPr>
                <w:rFonts w:ascii="Segoe UI Symbol" w:hAnsi="Segoe UI Symbol" w:cs="Segoe UI Symbol"/>
              </w:rPr>
              <w:t>✗</w:t>
            </w:r>
          </w:p>
        </w:tc>
        <w:tc>
          <w:tcPr>
            <w:tcW w:w="1072" w:type="dxa"/>
          </w:tcPr>
          <w:p w14:paraId="4493E4B0" w14:textId="77777777" w:rsidR="00981E56" w:rsidRDefault="00981E56" w:rsidP="00767CE2">
            <w:pPr>
              <w:jc w:val="center"/>
            </w:pPr>
            <w:r>
              <w:rPr>
                <w:rFonts w:ascii="Segoe UI Symbol" w:hAnsi="Segoe UI Symbol" w:cs="Segoe UI Symbol"/>
                <w:w w:val="93"/>
              </w:rPr>
              <w:t>✔</w:t>
            </w:r>
          </w:p>
        </w:tc>
      </w:tr>
      <w:tr w:rsidR="00981E56" w14:paraId="44889710" w14:textId="77777777" w:rsidTr="00767CE2">
        <w:trPr>
          <w:trHeight w:val="361"/>
        </w:trPr>
        <w:tc>
          <w:tcPr>
            <w:tcW w:w="2965" w:type="dxa"/>
          </w:tcPr>
          <w:p w14:paraId="708E633A" w14:textId="77777777" w:rsidR="00981E56" w:rsidRDefault="00981E56" w:rsidP="00767CE2">
            <w:r>
              <w:t xml:space="preserve">Matching slides with the lecture video </w:t>
            </w:r>
          </w:p>
        </w:tc>
        <w:tc>
          <w:tcPr>
            <w:tcW w:w="1530" w:type="dxa"/>
          </w:tcPr>
          <w:p w14:paraId="21819970" w14:textId="2FB9E05B" w:rsidR="00981E56" w:rsidRDefault="009373E6" w:rsidP="00767CE2">
            <w:pPr>
              <w:jc w:val="center"/>
            </w:pPr>
            <w:r>
              <w:rPr>
                <w:rFonts w:ascii="Segoe UI Symbol" w:hAnsi="Segoe UI Symbol" w:cs="Segoe UI Symbol"/>
              </w:rPr>
              <w:t>✗</w:t>
            </w:r>
          </w:p>
        </w:tc>
        <w:tc>
          <w:tcPr>
            <w:tcW w:w="1350" w:type="dxa"/>
          </w:tcPr>
          <w:p w14:paraId="03E830C9" w14:textId="77777777" w:rsidR="00981E56" w:rsidRDefault="00981E56" w:rsidP="00767CE2">
            <w:pPr>
              <w:jc w:val="center"/>
            </w:pPr>
            <w:r>
              <w:rPr>
                <w:rFonts w:ascii="Segoe UI Symbol" w:hAnsi="Segoe UI Symbol" w:cs="Segoe UI Symbol"/>
                <w:w w:val="93"/>
              </w:rPr>
              <w:t>✔</w:t>
            </w:r>
          </w:p>
        </w:tc>
        <w:tc>
          <w:tcPr>
            <w:tcW w:w="1350" w:type="dxa"/>
          </w:tcPr>
          <w:p w14:paraId="7DA4535A" w14:textId="77777777" w:rsidR="00981E56" w:rsidRDefault="00981E56" w:rsidP="00767CE2">
            <w:pPr>
              <w:jc w:val="center"/>
            </w:pPr>
            <w:r>
              <w:rPr>
                <w:rFonts w:ascii="Segoe UI Symbol" w:hAnsi="Segoe UI Symbol" w:cs="Segoe UI Symbol"/>
              </w:rPr>
              <w:t>✗</w:t>
            </w:r>
          </w:p>
        </w:tc>
        <w:tc>
          <w:tcPr>
            <w:tcW w:w="1072" w:type="dxa"/>
          </w:tcPr>
          <w:p w14:paraId="241E96B6" w14:textId="7EBBB83F" w:rsidR="00981E56" w:rsidRDefault="00981E56" w:rsidP="00767CE2">
            <w:pPr>
              <w:jc w:val="center"/>
            </w:pPr>
            <w:r>
              <w:rPr>
                <w:rFonts w:ascii="Segoe UI Symbol" w:hAnsi="Segoe UI Symbol" w:cs="Segoe UI Symbol"/>
                <w:w w:val="93"/>
              </w:rPr>
              <w:t>✔</w:t>
            </w:r>
            <w:r w:rsidR="005F151D">
              <w:rPr>
                <w:rFonts w:ascii="Segoe UI Symbol" w:hAnsi="Segoe UI Symbol" w:cs="Segoe UI Symbol"/>
                <w:w w:val="93"/>
              </w:rPr>
              <w:t>✔</w:t>
            </w:r>
          </w:p>
        </w:tc>
      </w:tr>
      <w:tr w:rsidR="00981E56" w14:paraId="71C7EF41" w14:textId="77777777" w:rsidTr="00767CE2">
        <w:trPr>
          <w:trHeight w:val="361"/>
        </w:trPr>
        <w:tc>
          <w:tcPr>
            <w:tcW w:w="2965" w:type="dxa"/>
          </w:tcPr>
          <w:p w14:paraId="47181D93" w14:textId="77777777" w:rsidR="00981E56" w:rsidRDefault="00981E56" w:rsidP="00767CE2">
            <w:r>
              <w:t>Automated noise removal from the video</w:t>
            </w:r>
          </w:p>
        </w:tc>
        <w:tc>
          <w:tcPr>
            <w:tcW w:w="1530" w:type="dxa"/>
          </w:tcPr>
          <w:p w14:paraId="0333654D" w14:textId="77777777" w:rsidR="00981E56" w:rsidRDefault="00981E56" w:rsidP="00767CE2">
            <w:pPr>
              <w:jc w:val="center"/>
            </w:pPr>
            <w:r>
              <w:rPr>
                <w:rFonts w:ascii="Segoe UI Symbol" w:hAnsi="Segoe UI Symbol" w:cs="Segoe UI Symbol"/>
              </w:rPr>
              <w:t>✗</w:t>
            </w:r>
          </w:p>
        </w:tc>
        <w:tc>
          <w:tcPr>
            <w:tcW w:w="1350" w:type="dxa"/>
          </w:tcPr>
          <w:p w14:paraId="65C1E6BB" w14:textId="77777777" w:rsidR="00981E56" w:rsidRDefault="00981E56" w:rsidP="00767CE2">
            <w:pPr>
              <w:jc w:val="center"/>
            </w:pPr>
            <w:r>
              <w:rPr>
                <w:rFonts w:ascii="Segoe UI Symbol" w:hAnsi="Segoe UI Symbol" w:cs="Segoe UI Symbol"/>
              </w:rPr>
              <w:t>✗</w:t>
            </w:r>
          </w:p>
        </w:tc>
        <w:tc>
          <w:tcPr>
            <w:tcW w:w="1350" w:type="dxa"/>
          </w:tcPr>
          <w:p w14:paraId="5ABD70C5" w14:textId="77777777" w:rsidR="00981E56" w:rsidRDefault="00981E56" w:rsidP="00767CE2">
            <w:pPr>
              <w:jc w:val="center"/>
            </w:pPr>
            <w:r>
              <w:rPr>
                <w:rFonts w:ascii="Segoe UI Symbol" w:hAnsi="Segoe UI Symbol" w:cs="Segoe UI Symbol"/>
              </w:rPr>
              <w:t>✗</w:t>
            </w:r>
          </w:p>
        </w:tc>
        <w:tc>
          <w:tcPr>
            <w:tcW w:w="1072" w:type="dxa"/>
          </w:tcPr>
          <w:p w14:paraId="309C286F" w14:textId="77777777" w:rsidR="00981E56" w:rsidRDefault="00981E56" w:rsidP="00767CE2">
            <w:pPr>
              <w:jc w:val="center"/>
            </w:pPr>
            <w:r>
              <w:rPr>
                <w:rFonts w:ascii="Segoe UI Symbol" w:hAnsi="Segoe UI Symbol" w:cs="Segoe UI Symbol"/>
                <w:w w:val="93"/>
              </w:rPr>
              <w:t>✔</w:t>
            </w:r>
          </w:p>
        </w:tc>
      </w:tr>
      <w:tr w:rsidR="00981E56" w14:paraId="5092FC9F" w14:textId="77777777" w:rsidTr="00767CE2">
        <w:trPr>
          <w:trHeight w:val="361"/>
        </w:trPr>
        <w:tc>
          <w:tcPr>
            <w:tcW w:w="2965" w:type="dxa"/>
          </w:tcPr>
          <w:p w14:paraId="1E329504" w14:textId="77777777" w:rsidR="00981E56" w:rsidRDefault="00981E56" w:rsidP="00767CE2">
            <w:r>
              <w:t>Automatic question generation</w:t>
            </w:r>
          </w:p>
        </w:tc>
        <w:tc>
          <w:tcPr>
            <w:tcW w:w="1530" w:type="dxa"/>
          </w:tcPr>
          <w:p w14:paraId="158B6C6F" w14:textId="709B60DE" w:rsidR="00981E56" w:rsidRDefault="00981E56" w:rsidP="00767CE2">
            <w:pPr>
              <w:jc w:val="center"/>
            </w:pPr>
            <w:r>
              <w:rPr>
                <w:rFonts w:ascii="Segoe UI Symbol" w:hAnsi="Segoe UI Symbol" w:cs="Segoe UI Symbol"/>
              </w:rPr>
              <w:t>✗</w:t>
            </w:r>
            <w:r w:rsidR="002D62C1">
              <w:rPr>
                <w:rFonts w:ascii="Segoe UI Symbol" w:hAnsi="Segoe UI Symbol" w:cs="Segoe UI Symbol"/>
              </w:rPr>
              <w:t xml:space="preserve"> </w:t>
            </w:r>
          </w:p>
        </w:tc>
        <w:tc>
          <w:tcPr>
            <w:tcW w:w="1350" w:type="dxa"/>
          </w:tcPr>
          <w:p w14:paraId="20CB97B9" w14:textId="77777777" w:rsidR="00981E56" w:rsidRDefault="00981E56" w:rsidP="00767CE2">
            <w:pPr>
              <w:jc w:val="center"/>
            </w:pPr>
            <w:r>
              <w:rPr>
                <w:rFonts w:ascii="Segoe UI Symbol" w:hAnsi="Segoe UI Symbol" w:cs="Segoe UI Symbol"/>
              </w:rPr>
              <w:t>✗</w:t>
            </w:r>
          </w:p>
        </w:tc>
        <w:tc>
          <w:tcPr>
            <w:tcW w:w="1350" w:type="dxa"/>
          </w:tcPr>
          <w:p w14:paraId="3D884CEE" w14:textId="77777777" w:rsidR="00981E56" w:rsidRDefault="00981E56" w:rsidP="00767CE2">
            <w:pPr>
              <w:jc w:val="center"/>
            </w:pPr>
            <w:r>
              <w:rPr>
                <w:rFonts w:ascii="Segoe UI Symbol" w:hAnsi="Segoe UI Symbol" w:cs="Segoe UI Symbol"/>
              </w:rPr>
              <w:t>✗</w:t>
            </w:r>
          </w:p>
        </w:tc>
        <w:tc>
          <w:tcPr>
            <w:tcW w:w="1072" w:type="dxa"/>
          </w:tcPr>
          <w:p w14:paraId="30FC0D32" w14:textId="77777777" w:rsidR="00981E56" w:rsidRDefault="00981E56" w:rsidP="00981E56">
            <w:pPr>
              <w:keepNext/>
              <w:jc w:val="center"/>
            </w:pPr>
            <w:r>
              <w:rPr>
                <w:rFonts w:ascii="Segoe UI Symbol" w:hAnsi="Segoe UI Symbol" w:cs="Segoe UI Symbol"/>
                <w:w w:val="93"/>
              </w:rPr>
              <w:t>✔</w:t>
            </w:r>
          </w:p>
        </w:tc>
      </w:tr>
      <w:tr w:rsidR="00DE7997" w14:paraId="1A4147C7" w14:textId="77777777" w:rsidTr="00767CE2">
        <w:trPr>
          <w:trHeight w:val="361"/>
        </w:trPr>
        <w:tc>
          <w:tcPr>
            <w:tcW w:w="2965" w:type="dxa"/>
          </w:tcPr>
          <w:p w14:paraId="56ACCFC3" w14:textId="679E5D40" w:rsidR="00DE7997" w:rsidRDefault="00E52566" w:rsidP="00767CE2">
            <w:r>
              <w:t>Embedd</w:t>
            </w:r>
            <w:r w:rsidR="004279DE">
              <w:t>ing questions i</w:t>
            </w:r>
            <w:r w:rsidR="00AA37D4">
              <w:t>n video playback</w:t>
            </w:r>
          </w:p>
        </w:tc>
        <w:tc>
          <w:tcPr>
            <w:tcW w:w="1530" w:type="dxa"/>
          </w:tcPr>
          <w:p w14:paraId="3EAB3E90" w14:textId="748C6185" w:rsidR="00DE7997" w:rsidRDefault="00AA37D4" w:rsidP="00767CE2">
            <w:pPr>
              <w:jc w:val="center"/>
              <w:rPr>
                <w:rFonts w:ascii="Segoe UI Symbol" w:hAnsi="Segoe UI Symbol" w:cs="Segoe UI Symbol"/>
              </w:rPr>
            </w:pPr>
            <w:r>
              <w:rPr>
                <w:rFonts w:ascii="Segoe UI Symbol" w:hAnsi="Segoe UI Symbol" w:cs="Segoe UI Symbol"/>
                <w:w w:val="93"/>
              </w:rPr>
              <w:t>✔</w:t>
            </w:r>
          </w:p>
        </w:tc>
        <w:tc>
          <w:tcPr>
            <w:tcW w:w="1350" w:type="dxa"/>
          </w:tcPr>
          <w:p w14:paraId="4A8BE22B" w14:textId="4886138B" w:rsidR="00DE7997" w:rsidRDefault="00AA37D4" w:rsidP="00767CE2">
            <w:pPr>
              <w:jc w:val="center"/>
              <w:rPr>
                <w:rFonts w:ascii="Segoe UI Symbol" w:hAnsi="Segoe UI Symbol" w:cs="Segoe UI Symbol"/>
              </w:rPr>
            </w:pPr>
            <w:r>
              <w:rPr>
                <w:rFonts w:ascii="Segoe UI Symbol" w:hAnsi="Segoe UI Symbol" w:cs="Segoe UI Symbol"/>
                <w:w w:val="93"/>
              </w:rPr>
              <w:t>✔</w:t>
            </w:r>
          </w:p>
        </w:tc>
        <w:tc>
          <w:tcPr>
            <w:tcW w:w="1350" w:type="dxa"/>
          </w:tcPr>
          <w:p w14:paraId="73706CE0" w14:textId="5AA88872" w:rsidR="00DE7997" w:rsidRDefault="00F01D23" w:rsidP="00767CE2">
            <w:pPr>
              <w:jc w:val="center"/>
              <w:rPr>
                <w:rFonts w:ascii="Segoe UI Symbol" w:hAnsi="Segoe UI Symbol" w:cs="Segoe UI Symbol"/>
              </w:rPr>
            </w:pPr>
            <w:r>
              <w:rPr>
                <w:rFonts w:ascii="Segoe UI Symbol" w:hAnsi="Segoe UI Symbol" w:cs="Segoe UI Symbol"/>
                <w:w w:val="93"/>
              </w:rPr>
              <w:t>✔</w:t>
            </w:r>
          </w:p>
        </w:tc>
        <w:tc>
          <w:tcPr>
            <w:tcW w:w="1072" w:type="dxa"/>
          </w:tcPr>
          <w:p w14:paraId="3B0DC4BD" w14:textId="7C4D2633" w:rsidR="00DE7997" w:rsidRDefault="00AA37D4" w:rsidP="00981E56">
            <w:pPr>
              <w:keepNext/>
              <w:jc w:val="center"/>
              <w:rPr>
                <w:rFonts w:ascii="Segoe UI Symbol" w:hAnsi="Segoe UI Symbol" w:cs="Segoe UI Symbol"/>
                <w:w w:val="93"/>
              </w:rPr>
            </w:pPr>
            <w:r>
              <w:rPr>
                <w:rFonts w:ascii="Segoe UI Symbol" w:hAnsi="Segoe UI Symbol" w:cs="Segoe UI Symbol"/>
                <w:w w:val="93"/>
              </w:rPr>
              <w:t>✔✔</w:t>
            </w:r>
          </w:p>
        </w:tc>
      </w:tr>
      <w:tr w:rsidR="00AA37D4" w14:paraId="37E6FB98" w14:textId="77777777" w:rsidTr="00767CE2">
        <w:trPr>
          <w:trHeight w:val="361"/>
        </w:trPr>
        <w:tc>
          <w:tcPr>
            <w:tcW w:w="2965" w:type="dxa"/>
          </w:tcPr>
          <w:p w14:paraId="268CDA49" w14:textId="13478DF9" w:rsidR="00AA37D4" w:rsidRDefault="00F01D23" w:rsidP="00767CE2">
            <w:r>
              <w:t>Automat</w:t>
            </w:r>
            <w:r w:rsidR="00F847F9">
              <w:t>ed</w:t>
            </w:r>
            <w:r>
              <w:t xml:space="preserve"> question embedding in video playback</w:t>
            </w:r>
          </w:p>
        </w:tc>
        <w:tc>
          <w:tcPr>
            <w:tcW w:w="1530" w:type="dxa"/>
          </w:tcPr>
          <w:p w14:paraId="049EEDE7" w14:textId="4564EE90" w:rsidR="00AA37D4" w:rsidRDefault="00F01D23" w:rsidP="00767CE2">
            <w:pPr>
              <w:jc w:val="center"/>
              <w:rPr>
                <w:rFonts w:ascii="Segoe UI Symbol" w:hAnsi="Segoe UI Symbol" w:cs="Segoe UI Symbol"/>
                <w:w w:val="93"/>
              </w:rPr>
            </w:pPr>
            <w:r>
              <w:rPr>
                <w:rFonts w:ascii="Segoe UI Symbol" w:hAnsi="Segoe UI Symbol" w:cs="Segoe UI Symbol"/>
              </w:rPr>
              <w:t>✗</w:t>
            </w:r>
          </w:p>
        </w:tc>
        <w:tc>
          <w:tcPr>
            <w:tcW w:w="1350" w:type="dxa"/>
          </w:tcPr>
          <w:p w14:paraId="6019600D" w14:textId="4C20E354" w:rsidR="00AA37D4" w:rsidRDefault="00F01D23" w:rsidP="00767CE2">
            <w:pPr>
              <w:jc w:val="center"/>
              <w:rPr>
                <w:rFonts w:ascii="Segoe UI Symbol" w:hAnsi="Segoe UI Symbol" w:cs="Segoe UI Symbol"/>
                <w:w w:val="93"/>
              </w:rPr>
            </w:pPr>
            <w:r>
              <w:rPr>
                <w:rFonts w:ascii="Segoe UI Symbol" w:hAnsi="Segoe UI Symbol" w:cs="Segoe UI Symbol"/>
              </w:rPr>
              <w:t>✗</w:t>
            </w:r>
          </w:p>
        </w:tc>
        <w:tc>
          <w:tcPr>
            <w:tcW w:w="1350" w:type="dxa"/>
          </w:tcPr>
          <w:p w14:paraId="4886C836" w14:textId="24BDDF44" w:rsidR="00AA37D4" w:rsidRDefault="00F01D23" w:rsidP="00767CE2">
            <w:pPr>
              <w:jc w:val="center"/>
              <w:rPr>
                <w:rFonts w:ascii="Segoe UI Symbol" w:hAnsi="Segoe UI Symbol" w:cs="Segoe UI Symbol"/>
                <w:w w:val="93"/>
              </w:rPr>
            </w:pPr>
            <w:r>
              <w:rPr>
                <w:rFonts w:ascii="Segoe UI Symbol" w:hAnsi="Segoe UI Symbol" w:cs="Segoe UI Symbol"/>
              </w:rPr>
              <w:t>✗</w:t>
            </w:r>
          </w:p>
        </w:tc>
        <w:tc>
          <w:tcPr>
            <w:tcW w:w="1072" w:type="dxa"/>
          </w:tcPr>
          <w:p w14:paraId="75BB9243" w14:textId="26C7BE6F" w:rsidR="00AA37D4" w:rsidRDefault="00F01D23" w:rsidP="00981E56">
            <w:pPr>
              <w:keepNext/>
              <w:jc w:val="center"/>
              <w:rPr>
                <w:rFonts w:ascii="Segoe UI Symbol" w:hAnsi="Segoe UI Symbol" w:cs="Segoe UI Symbol"/>
                <w:w w:val="93"/>
              </w:rPr>
            </w:pPr>
            <w:r>
              <w:rPr>
                <w:rFonts w:ascii="Segoe UI Symbol" w:hAnsi="Segoe UI Symbol" w:cs="Segoe UI Symbol"/>
                <w:w w:val="93"/>
              </w:rPr>
              <w:t>✔</w:t>
            </w:r>
          </w:p>
        </w:tc>
      </w:tr>
    </w:tbl>
    <w:p w14:paraId="38ADBDE2" w14:textId="78CEC238" w:rsidR="00983FF8" w:rsidRDefault="00981E56" w:rsidP="00981E56">
      <w:pPr>
        <w:pStyle w:val="Caption"/>
        <w:jc w:val="center"/>
      </w:pPr>
      <w:bookmarkStart w:id="9" w:name="_Ref8650241"/>
      <w:bookmarkStart w:id="10" w:name="_Toc8654822"/>
      <w:r>
        <w:t xml:space="preserve">Table </w:t>
      </w:r>
      <w:fldSimple w:instr=" STYLEREF 1 \s ">
        <w:r w:rsidR="00200BB1">
          <w:rPr>
            <w:noProof/>
          </w:rPr>
          <w:t>2</w:t>
        </w:r>
      </w:fldSimple>
      <w:r>
        <w:t>.</w:t>
      </w:r>
      <w:fldSimple w:instr=" SEQ Table \* ARABIC \s 1 ">
        <w:r w:rsidR="00200BB1">
          <w:rPr>
            <w:noProof/>
          </w:rPr>
          <w:t>1</w:t>
        </w:r>
      </w:fldSimple>
      <w:r>
        <w:t>: Comparison of existing products</w:t>
      </w:r>
      <w:bookmarkEnd w:id="9"/>
      <w:bookmarkEnd w:id="10"/>
    </w:p>
    <w:p w14:paraId="7C12B310" w14:textId="77777777" w:rsidR="00F01D23" w:rsidRDefault="00F01D23" w:rsidP="00F01D23"/>
    <w:p w14:paraId="6B884340" w14:textId="2A49A817" w:rsidR="00F01D23" w:rsidRDefault="00F01D23" w:rsidP="009854E2">
      <w:pPr>
        <w:spacing w:line="360" w:lineRule="auto"/>
        <w:rPr>
          <w:rFonts w:ascii="Segoe UI Symbol" w:hAnsi="Segoe UI Symbol" w:cs="Segoe UI Symbol"/>
          <w:w w:val="93"/>
        </w:rPr>
      </w:pPr>
      <w:r>
        <w:rPr>
          <w:rFonts w:ascii="Segoe UI Symbol" w:hAnsi="Segoe UI Symbol" w:cs="Segoe UI Symbol"/>
        </w:rPr>
        <w:t xml:space="preserve">✗ : </w:t>
      </w:r>
      <w:r w:rsidRPr="00F01D23">
        <w:t>Not available</w:t>
      </w:r>
    </w:p>
    <w:p w14:paraId="0FB471DB" w14:textId="743205C3" w:rsidR="00F01D23" w:rsidRDefault="00F01D23" w:rsidP="009854E2">
      <w:pPr>
        <w:spacing w:line="360" w:lineRule="auto"/>
        <w:rPr>
          <w:rFonts w:ascii="Segoe UI Symbol" w:hAnsi="Segoe UI Symbol" w:cs="Segoe UI Symbol"/>
          <w:w w:val="93"/>
        </w:rPr>
      </w:pPr>
      <w:r>
        <w:rPr>
          <w:rFonts w:ascii="Segoe UI Symbol" w:hAnsi="Segoe UI Symbol" w:cs="Segoe UI Symbol"/>
          <w:w w:val="93"/>
        </w:rPr>
        <w:t xml:space="preserve">✔ : </w:t>
      </w:r>
      <w:r w:rsidRPr="00F01D23">
        <w:rPr>
          <w:w w:val="93"/>
        </w:rPr>
        <w:t>Available</w:t>
      </w:r>
    </w:p>
    <w:p w14:paraId="5A98F630" w14:textId="6E257C8A" w:rsidR="00F01D23" w:rsidRDefault="00F01D23" w:rsidP="009854E2">
      <w:pPr>
        <w:spacing w:line="360" w:lineRule="auto"/>
        <w:rPr>
          <w:w w:val="93"/>
        </w:rPr>
      </w:pPr>
      <w:r>
        <w:rPr>
          <w:rFonts w:ascii="Segoe UI Symbol" w:hAnsi="Segoe UI Symbol" w:cs="Segoe UI Symbol"/>
          <w:w w:val="93"/>
        </w:rPr>
        <w:t xml:space="preserve">✔✔ : </w:t>
      </w:r>
      <w:r w:rsidRPr="00F01D23">
        <w:rPr>
          <w:w w:val="93"/>
        </w:rPr>
        <w:t>Improved</w:t>
      </w:r>
    </w:p>
    <w:p w14:paraId="589F37D9" w14:textId="21EC2001" w:rsidR="001E2793" w:rsidRDefault="0081330B" w:rsidP="009854E2">
      <w:pPr>
        <w:spacing w:line="360" w:lineRule="auto"/>
      </w:pPr>
      <w:r>
        <w:rPr>
          <w:iCs/>
          <w:color w:val="000000" w:themeColor="text1"/>
        </w:rPr>
        <w:br/>
      </w:r>
      <w:r w:rsidR="001E2793" w:rsidRPr="0050259E">
        <w:rPr>
          <w:iCs/>
          <w:color w:val="000000" w:themeColor="text1"/>
        </w:rPr>
        <w:t xml:space="preserve">As </w:t>
      </w:r>
      <w:r w:rsidR="001E2793">
        <w:rPr>
          <w:iCs/>
          <w:color w:val="000000" w:themeColor="text1"/>
        </w:rPr>
        <w:t>illustrated</w:t>
      </w:r>
      <w:r w:rsidR="001E2793" w:rsidRPr="0050259E">
        <w:rPr>
          <w:iCs/>
          <w:color w:val="000000" w:themeColor="text1"/>
        </w:rPr>
        <w:t xml:space="preserve"> in</w:t>
      </w:r>
      <w:r w:rsidR="001E2793">
        <w:rPr>
          <w:iCs/>
          <w:color w:val="000000" w:themeColor="text1"/>
        </w:rPr>
        <w:t xml:space="preserve"> </w:t>
      </w:r>
      <w:r w:rsidR="001E2793">
        <w:rPr>
          <w:iCs/>
          <w:color w:val="000000" w:themeColor="text1"/>
        </w:rPr>
        <w:fldChar w:fldCharType="begin"/>
      </w:r>
      <w:r w:rsidR="001E2793">
        <w:rPr>
          <w:iCs/>
          <w:color w:val="000000" w:themeColor="text1"/>
        </w:rPr>
        <w:instrText xml:space="preserve"> REF _Ref8650241 \h </w:instrText>
      </w:r>
      <w:r w:rsidR="009854E2">
        <w:rPr>
          <w:iCs/>
          <w:color w:val="000000" w:themeColor="text1"/>
        </w:rPr>
        <w:instrText xml:space="preserve"> \* MERGEFORMAT </w:instrText>
      </w:r>
      <w:r w:rsidR="001E2793">
        <w:rPr>
          <w:iCs/>
          <w:color w:val="000000" w:themeColor="text1"/>
        </w:rPr>
      </w:r>
      <w:r w:rsidR="001E2793">
        <w:rPr>
          <w:iCs/>
          <w:color w:val="000000" w:themeColor="text1"/>
        </w:rPr>
        <w:fldChar w:fldCharType="separate"/>
      </w:r>
      <w:r w:rsidR="00200BB1">
        <w:t xml:space="preserve">Table </w:t>
      </w:r>
      <w:r w:rsidR="00200BB1">
        <w:rPr>
          <w:noProof/>
        </w:rPr>
        <w:t>2.1</w:t>
      </w:r>
      <w:r w:rsidR="00200BB1">
        <w:t>: Comparison of existing products</w:t>
      </w:r>
      <w:r w:rsidR="001E2793">
        <w:rPr>
          <w:iCs/>
          <w:color w:val="000000" w:themeColor="text1"/>
        </w:rPr>
        <w:fldChar w:fldCharType="end"/>
      </w:r>
      <w:r w:rsidR="001E2793" w:rsidRPr="0050259E">
        <w:rPr>
          <w:iCs/>
          <w:color w:val="000000" w:themeColor="text1"/>
        </w:rPr>
        <w:t>, there is a significant research gap which needs to be addressed.</w:t>
      </w:r>
      <w:r w:rsidR="001E2793">
        <w:rPr>
          <w:iCs/>
          <w:color w:val="000000" w:themeColor="text1"/>
        </w:rPr>
        <w:t xml:space="preserve"> Although </w:t>
      </w:r>
      <w:r w:rsidR="00201FEF">
        <w:rPr>
          <w:iCs/>
          <w:color w:val="000000" w:themeColor="text1"/>
        </w:rPr>
        <w:t xml:space="preserve">similar existing products are available, the proposed system will </w:t>
      </w:r>
      <w:r w:rsidR="00A331D5">
        <w:rPr>
          <w:iCs/>
          <w:color w:val="000000" w:themeColor="text1"/>
        </w:rPr>
        <w:t xml:space="preserve">improve on the features of these systems as well as </w:t>
      </w:r>
      <w:r w:rsidR="00264C8A">
        <w:rPr>
          <w:iCs/>
          <w:color w:val="000000" w:themeColor="text1"/>
        </w:rPr>
        <w:t xml:space="preserve">introduce </w:t>
      </w:r>
      <w:r w:rsidR="00A331D5">
        <w:rPr>
          <w:iCs/>
          <w:color w:val="000000" w:themeColor="text1"/>
        </w:rPr>
        <w:t xml:space="preserve">new </w:t>
      </w:r>
      <w:r w:rsidR="009B7520">
        <w:rPr>
          <w:iCs/>
          <w:color w:val="000000" w:themeColor="text1"/>
        </w:rPr>
        <w:t>features and functionality</w:t>
      </w:r>
      <w:r w:rsidR="00A331D5">
        <w:rPr>
          <w:iCs/>
          <w:color w:val="000000" w:themeColor="text1"/>
        </w:rPr>
        <w:t>.</w:t>
      </w:r>
      <w:r w:rsidR="00201FEF">
        <w:rPr>
          <w:iCs/>
          <w:color w:val="000000" w:themeColor="text1"/>
        </w:rPr>
        <w:t xml:space="preserve"> </w:t>
      </w:r>
    </w:p>
    <w:p w14:paraId="7E45E821" w14:textId="77777777" w:rsidR="00F01D23" w:rsidRPr="00F01D23" w:rsidRDefault="00F01D23" w:rsidP="00F01D23"/>
    <w:p w14:paraId="555C43F1" w14:textId="2FCC463C" w:rsidR="007E62C3" w:rsidRDefault="007E62C3" w:rsidP="00074F64">
      <w:pPr>
        <w:pStyle w:val="Heading3"/>
        <w:spacing w:line="360" w:lineRule="auto"/>
      </w:pPr>
      <w:bookmarkStart w:id="11" w:name="_Toc8654775"/>
      <w:r>
        <w:t>System interfaces</w:t>
      </w:r>
      <w:bookmarkEnd w:id="11"/>
    </w:p>
    <w:p w14:paraId="4FA74A1E" w14:textId="1E07210F" w:rsidR="007E62C3" w:rsidRDefault="00ED1B3E" w:rsidP="00ED1B3E">
      <w:pPr>
        <w:pStyle w:val="ListParagraph"/>
        <w:numPr>
          <w:ilvl w:val="0"/>
          <w:numId w:val="11"/>
        </w:numPr>
        <w:spacing w:before="100" w:beforeAutospacing="1" w:after="100" w:afterAutospacing="1" w:line="360" w:lineRule="auto"/>
        <w:rPr>
          <w:iCs/>
          <w:color w:val="000000"/>
        </w:rPr>
      </w:pPr>
      <w:r w:rsidRPr="00C2742A">
        <w:rPr>
          <w:iCs/>
          <w:color w:val="000000"/>
        </w:rPr>
        <w:t>Python</w:t>
      </w:r>
      <w:r w:rsidR="00C2742A" w:rsidRPr="00C2742A">
        <w:rPr>
          <w:iCs/>
          <w:color w:val="000000"/>
        </w:rPr>
        <w:t xml:space="preserve"> 3 </w:t>
      </w:r>
      <w:proofErr w:type="spellStart"/>
      <w:r w:rsidR="00C2742A" w:rsidRPr="00C2742A">
        <w:rPr>
          <w:iCs/>
          <w:color w:val="000000"/>
        </w:rPr>
        <w:t>sdk</w:t>
      </w:r>
      <w:proofErr w:type="spellEnd"/>
    </w:p>
    <w:p w14:paraId="21379DF7" w14:textId="480FD966" w:rsidR="00C2742A" w:rsidRDefault="00D20429" w:rsidP="00ED1B3E">
      <w:pPr>
        <w:pStyle w:val="ListParagraph"/>
        <w:numPr>
          <w:ilvl w:val="0"/>
          <w:numId w:val="11"/>
        </w:numPr>
        <w:spacing w:before="100" w:beforeAutospacing="1" w:after="100" w:afterAutospacing="1" w:line="360" w:lineRule="auto"/>
        <w:rPr>
          <w:iCs/>
          <w:color w:val="000000"/>
        </w:rPr>
      </w:pPr>
      <w:proofErr w:type="spellStart"/>
      <w:r w:rsidRPr="00D20429">
        <w:rPr>
          <w:iCs/>
          <w:color w:val="000000"/>
        </w:rPr>
        <w:t>PyMongo</w:t>
      </w:r>
      <w:proofErr w:type="spellEnd"/>
      <w:r>
        <w:rPr>
          <w:iCs/>
          <w:color w:val="000000"/>
        </w:rPr>
        <w:t xml:space="preserve"> driver</w:t>
      </w:r>
    </w:p>
    <w:p w14:paraId="23140921" w14:textId="7414A2F1" w:rsidR="003545CE" w:rsidRPr="00C2742A" w:rsidRDefault="00CE134B" w:rsidP="00ED1B3E">
      <w:pPr>
        <w:pStyle w:val="ListParagraph"/>
        <w:numPr>
          <w:ilvl w:val="0"/>
          <w:numId w:val="11"/>
        </w:numPr>
        <w:spacing w:before="100" w:beforeAutospacing="1" w:after="100" w:afterAutospacing="1" w:line="360" w:lineRule="auto"/>
        <w:rPr>
          <w:iCs/>
          <w:color w:val="000000"/>
        </w:rPr>
      </w:pPr>
      <w:r>
        <w:rPr>
          <w:iCs/>
          <w:color w:val="000000"/>
        </w:rPr>
        <w:t>OWL API</w:t>
      </w:r>
    </w:p>
    <w:p w14:paraId="5FD34B5F" w14:textId="4AAF4449" w:rsidR="007E62C3" w:rsidRDefault="007E62C3" w:rsidP="00074F64">
      <w:pPr>
        <w:pStyle w:val="Heading3"/>
        <w:spacing w:line="360" w:lineRule="auto"/>
      </w:pPr>
      <w:bookmarkStart w:id="12" w:name="_Toc8654776"/>
      <w:r>
        <w:lastRenderedPageBreak/>
        <w:t>User interfaces</w:t>
      </w:r>
      <w:bookmarkEnd w:id="12"/>
    </w:p>
    <w:p w14:paraId="2F496C71" w14:textId="3131DCBE" w:rsidR="001E6DDE" w:rsidRPr="001E6DDE" w:rsidRDefault="001E6DDE" w:rsidP="00785A83">
      <w:pPr>
        <w:spacing w:line="360" w:lineRule="auto"/>
      </w:pPr>
      <w:r>
        <w:t xml:space="preserve">Section 2.1.2 lists the user interfaces which will be available along with a brief description of each one. Section 3.1.1 will </w:t>
      </w:r>
      <w:r w:rsidR="00EB2166">
        <w:t>contain a more detailed description of each user interface.</w:t>
      </w:r>
    </w:p>
    <w:p w14:paraId="1A2C4492" w14:textId="78C99108" w:rsidR="00C055F1" w:rsidRPr="00C055F1" w:rsidRDefault="00913BFA" w:rsidP="00C055F1">
      <w:pPr>
        <w:pStyle w:val="ListParagraph"/>
        <w:numPr>
          <w:ilvl w:val="0"/>
          <w:numId w:val="12"/>
        </w:numPr>
        <w:spacing w:before="120" w:after="120" w:line="360" w:lineRule="auto"/>
        <w:rPr>
          <w:i/>
          <w:iCs/>
          <w:color w:val="000000"/>
        </w:rPr>
      </w:pPr>
      <w:r>
        <w:rPr>
          <w:iCs/>
          <w:color w:val="000000"/>
        </w:rPr>
        <w:t xml:space="preserve">Platform </w:t>
      </w:r>
      <w:r w:rsidR="00C055F1" w:rsidRPr="00C055F1">
        <w:rPr>
          <w:iCs/>
          <w:color w:val="000000"/>
        </w:rPr>
        <w:t>Homepag</w:t>
      </w:r>
      <w:r w:rsidR="00C055F1">
        <w:rPr>
          <w:iCs/>
          <w:color w:val="000000"/>
        </w:rPr>
        <w:t>e</w:t>
      </w:r>
      <w:r w:rsidR="002579FD">
        <w:rPr>
          <w:iCs/>
          <w:color w:val="000000"/>
        </w:rPr>
        <w:t>:</w:t>
      </w:r>
      <w:r w:rsidR="00FB340A">
        <w:rPr>
          <w:iCs/>
          <w:color w:val="000000"/>
        </w:rPr>
        <w:t xml:space="preserve"> </w:t>
      </w:r>
      <w:r w:rsidR="00FB340A">
        <w:rPr>
          <w:i/>
          <w:color w:val="000000"/>
        </w:rPr>
        <w:t xml:space="preserve">list of available lecture videos with a small introduction to the </w:t>
      </w:r>
      <w:r w:rsidR="00710F52">
        <w:rPr>
          <w:i/>
          <w:color w:val="000000"/>
        </w:rPr>
        <w:t>platform</w:t>
      </w:r>
      <w:r w:rsidR="00FB340A">
        <w:rPr>
          <w:i/>
          <w:color w:val="000000"/>
        </w:rPr>
        <w:t>.</w:t>
      </w:r>
    </w:p>
    <w:p w14:paraId="2236EF8D" w14:textId="66EC5C21" w:rsidR="00C055F1" w:rsidRPr="00EF668F" w:rsidRDefault="2623CC0C" w:rsidP="2623CC0C">
      <w:pPr>
        <w:pStyle w:val="ListParagraph"/>
        <w:numPr>
          <w:ilvl w:val="0"/>
          <w:numId w:val="12"/>
        </w:numPr>
        <w:spacing w:before="120" w:after="120" w:line="360" w:lineRule="auto"/>
        <w:rPr>
          <w:i/>
          <w:iCs/>
          <w:color w:val="000000"/>
        </w:rPr>
      </w:pPr>
      <w:r w:rsidRPr="2623CC0C">
        <w:rPr>
          <w:color w:val="000000" w:themeColor="text1"/>
        </w:rPr>
        <w:t xml:space="preserve">Code finder interface: </w:t>
      </w:r>
      <w:r w:rsidRPr="2623CC0C">
        <w:rPr>
          <w:i/>
          <w:iCs/>
          <w:color w:val="000000" w:themeColor="text1"/>
        </w:rPr>
        <w:t>source code is shown alongside the lecture video and clicking a line of code will highlight the timestamps where the code occurs in the video.</w:t>
      </w:r>
      <w:r w:rsidRPr="2623CC0C">
        <w:rPr>
          <w:color w:val="000000" w:themeColor="text1"/>
        </w:rPr>
        <w:t xml:space="preserve"> </w:t>
      </w:r>
    </w:p>
    <w:p w14:paraId="5FB96EAF" w14:textId="2686699A" w:rsidR="2623CC0C" w:rsidRDefault="2623CC0C" w:rsidP="2623CC0C">
      <w:pPr>
        <w:pStyle w:val="ListParagraph"/>
        <w:numPr>
          <w:ilvl w:val="0"/>
          <w:numId w:val="12"/>
        </w:numPr>
        <w:spacing w:before="120" w:after="120" w:line="360" w:lineRule="auto"/>
        <w:rPr>
          <w:i/>
          <w:iCs/>
          <w:color w:val="000000" w:themeColor="text1"/>
        </w:rPr>
      </w:pPr>
      <w:r w:rsidRPr="2623CC0C">
        <w:rPr>
          <w:color w:val="000000" w:themeColor="text1"/>
        </w:rPr>
        <w:t>Interface for topic segmentation</w:t>
      </w:r>
      <w:r w:rsidR="008C0A16">
        <w:rPr>
          <w:color w:val="000000" w:themeColor="text1"/>
        </w:rPr>
        <w:t xml:space="preserve">: </w:t>
      </w:r>
      <w:r w:rsidR="008C0A16" w:rsidRPr="008C0A16">
        <w:rPr>
          <w:i/>
          <w:color w:val="000000" w:themeColor="text1"/>
        </w:rPr>
        <w:t>Uploaded lecture video can be submitted for topic segmentation using this interface</w:t>
      </w:r>
    </w:p>
    <w:p w14:paraId="0CFA5BAC" w14:textId="02949B0E" w:rsidR="2623CC0C" w:rsidRDefault="2623CC0C" w:rsidP="2623CC0C">
      <w:pPr>
        <w:pStyle w:val="ListParagraph"/>
        <w:numPr>
          <w:ilvl w:val="0"/>
          <w:numId w:val="12"/>
        </w:numPr>
        <w:spacing w:before="120" w:after="120" w:line="360" w:lineRule="auto"/>
        <w:rPr>
          <w:i/>
          <w:iCs/>
          <w:color w:val="000000" w:themeColor="text1"/>
        </w:rPr>
      </w:pPr>
      <w:r w:rsidRPr="2623CC0C">
        <w:rPr>
          <w:color w:val="000000" w:themeColor="text1"/>
        </w:rPr>
        <w:t>Interface for modifying segmented videos</w:t>
      </w:r>
      <w:r w:rsidR="008C0A16">
        <w:rPr>
          <w:color w:val="000000" w:themeColor="text1"/>
        </w:rPr>
        <w:t xml:space="preserve">: </w:t>
      </w:r>
      <w:r w:rsidR="008C0A16" w:rsidRPr="008C0A16">
        <w:rPr>
          <w:i/>
          <w:color w:val="000000" w:themeColor="text1"/>
        </w:rPr>
        <w:t>This interface allows lecturers to change the auto suggested topics from the system and the sp</w:t>
      </w:r>
      <w:r w:rsidR="0094382E">
        <w:rPr>
          <w:i/>
          <w:color w:val="000000" w:themeColor="text1"/>
        </w:rPr>
        <w:t>l</w:t>
      </w:r>
      <w:r w:rsidR="008C0A16" w:rsidRPr="008C0A16">
        <w:rPr>
          <w:i/>
          <w:color w:val="000000" w:themeColor="text1"/>
        </w:rPr>
        <w:t>it points before actually segmenting the video</w:t>
      </w:r>
    </w:p>
    <w:p w14:paraId="7ABAFBE7" w14:textId="6673C042" w:rsidR="00323928" w:rsidRPr="00ED1C6B" w:rsidRDefault="2623CC0C" w:rsidP="00323928">
      <w:pPr>
        <w:pStyle w:val="ListParagraph"/>
        <w:numPr>
          <w:ilvl w:val="0"/>
          <w:numId w:val="12"/>
        </w:numPr>
        <w:spacing w:before="120" w:after="120" w:line="360" w:lineRule="auto"/>
        <w:rPr>
          <w:i/>
          <w:iCs/>
          <w:color w:val="000000" w:themeColor="text1"/>
        </w:rPr>
      </w:pPr>
      <w:r w:rsidRPr="2623CC0C">
        <w:rPr>
          <w:color w:val="000000" w:themeColor="text1"/>
        </w:rPr>
        <w:t xml:space="preserve">Interface </w:t>
      </w:r>
      <w:r w:rsidR="00B13857">
        <w:rPr>
          <w:color w:val="000000" w:themeColor="text1"/>
        </w:rPr>
        <w:t xml:space="preserve">for </w:t>
      </w:r>
      <w:r w:rsidRPr="2623CC0C">
        <w:rPr>
          <w:color w:val="000000" w:themeColor="text1"/>
        </w:rPr>
        <w:t>uploading course materials</w:t>
      </w:r>
    </w:p>
    <w:p w14:paraId="556D185B" w14:textId="014D6CE9" w:rsidR="0C645534" w:rsidRDefault="3615D982" w:rsidP="0C645534">
      <w:pPr>
        <w:pStyle w:val="ListParagraph"/>
        <w:numPr>
          <w:ilvl w:val="0"/>
          <w:numId w:val="12"/>
        </w:numPr>
        <w:spacing w:before="120" w:after="120" w:line="360" w:lineRule="auto"/>
        <w:rPr>
          <w:i/>
          <w:iCs/>
          <w:color w:val="000000" w:themeColor="text1"/>
        </w:rPr>
      </w:pPr>
      <w:r w:rsidRPr="3615D982">
        <w:rPr>
          <w:color w:val="000000" w:themeColor="text1"/>
        </w:rPr>
        <w:t xml:space="preserve">Interface for slide matching: </w:t>
      </w:r>
      <w:r w:rsidRPr="5411A458">
        <w:rPr>
          <w:i/>
          <w:iCs/>
          <w:color w:val="000000" w:themeColor="text1"/>
        </w:rPr>
        <w:t xml:space="preserve">Electronic slides related to the lecture video is </w:t>
      </w:r>
      <w:r w:rsidR="0AF0CE08" w:rsidRPr="5411A458">
        <w:rPr>
          <w:i/>
          <w:iCs/>
          <w:color w:val="000000" w:themeColor="text1"/>
        </w:rPr>
        <w:t xml:space="preserve">displayed </w:t>
      </w:r>
      <w:r w:rsidR="5411A458" w:rsidRPr="5411A458">
        <w:rPr>
          <w:i/>
          <w:iCs/>
          <w:color w:val="000000" w:themeColor="text1"/>
        </w:rPr>
        <w:t>and when the slide is selected the system will point to the time frames where the selected slide is discussed.</w:t>
      </w:r>
    </w:p>
    <w:p w14:paraId="10843973" w14:textId="7C12B656" w:rsidR="006E5140" w:rsidRPr="0076232B" w:rsidRDefault="00ED1C6B" w:rsidP="0076232B">
      <w:pPr>
        <w:pStyle w:val="ListParagraph"/>
        <w:numPr>
          <w:ilvl w:val="0"/>
          <w:numId w:val="12"/>
        </w:numPr>
        <w:spacing w:before="120" w:after="120" w:line="360" w:lineRule="auto"/>
        <w:rPr>
          <w:i/>
          <w:color w:val="FF0000"/>
        </w:rPr>
      </w:pPr>
      <w:r>
        <w:rPr>
          <w:color w:val="000000" w:themeColor="text1"/>
        </w:rPr>
        <w:t xml:space="preserve">Interface for selecting and modifying </w:t>
      </w:r>
      <w:r w:rsidR="008E0160">
        <w:rPr>
          <w:color w:val="000000" w:themeColor="text1"/>
        </w:rPr>
        <w:t>questions</w:t>
      </w:r>
      <w:r>
        <w:rPr>
          <w:color w:val="000000" w:themeColor="text1"/>
        </w:rPr>
        <w:t xml:space="preserve"> </w:t>
      </w:r>
      <w:r w:rsidR="008E0160">
        <w:rPr>
          <w:color w:val="000000" w:themeColor="text1"/>
        </w:rPr>
        <w:t xml:space="preserve">and answers: </w:t>
      </w:r>
      <w:r w:rsidR="008E0160">
        <w:rPr>
          <w:i/>
          <w:iCs/>
          <w:color w:val="000000" w:themeColor="text1"/>
        </w:rPr>
        <w:t>automatically generated</w:t>
      </w:r>
      <w:r w:rsidR="0025675E">
        <w:rPr>
          <w:i/>
          <w:iCs/>
          <w:color w:val="000000" w:themeColor="text1"/>
        </w:rPr>
        <w:t xml:space="preserve"> questions and answers will be showed to the lecturer where he/she can</w:t>
      </w:r>
      <w:r w:rsidR="005D3543">
        <w:rPr>
          <w:i/>
          <w:iCs/>
          <w:color w:val="000000" w:themeColor="text1"/>
        </w:rPr>
        <w:t xml:space="preserve"> change the content and select which of them to be embedded to the video playback</w:t>
      </w:r>
    </w:p>
    <w:p w14:paraId="5D25964E" w14:textId="40E65729" w:rsidR="007E62C3" w:rsidRDefault="007E62C3" w:rsidP="00FC54E6">
      <w:pPr>
        <w:pStyle w:val="Heading3"/>
        <w:spacing w:line="360" w:lineRule="auto"/>
        <w:rPr>
          <w:i/>
          <w:iCs/>
          <w:color w:val="000000"/>
        </w:rPr>
      </w:pPr>
      <w:bookmarkStart w:id="13" w:name="_Toc8654777"/>
      <w:r>
        <w:t>Hardware interfaces</w:t>
      </w:r>
      <w:bookmarkEnd w:id="13"/>
    </w:p>
    <w:p w14:paraId="68727EA7" w14:textId="1D3FE229" w:rsidR="001D1FA2" w:rsidRPr="007C396B" w:rsidRDefault="001D1FA2" w:rsidP="00074F64">
      <w:pPr>
        <w:spacing w:before="120" w:after="120" w:line="360" w:lineRule="auto"/>
        <w:rPr>
          <w:iCs/>
          <w:color w:val="000000"/>
        </w:rPr>
      </w:pPr>
      <w:r>
        <w:rPr>
          <w:iCs/>
          <w:color w:val="000000"/>
        </w:rPr>
        <w:t xml:space="preserve">No specialized hardware is required. All processing will be carried out </w:t>
      </w:r>
      <w:r w:rsidR="006E4875">
        <w:rPr>
          <w:iCs/>
          <w:color w:val="000000"/>
        </w:rPr>
        <w:t xml:space="preserve">in the cloud. </w:t>
      </w:r>
      <w:r w:rsidR="00D2765C">
        <w:rPr>
          <w:iCs/>
          <w:color w:val="000000"/>
        </w:rPr>
        <w:t xml:space="preserve">A regular </w:t>
      </w:r>
      <w:r w:rsidR="00D34535">
        <w:rPr>
          <w:iCs/>
          <w:color w:val="000000"/>
        </w:rPr>
        <w:t xml:space="preserve">computer with an internet connection will be required to access the </w:t>
      </w:r>
      <w:r w:rsidR="008952B9">
        <w:rPr>
          <w:iCs/>
          <w:color w:val="000000"/>
        </w:rPr>
        <w:t>web application.</w:t>
      </w:r>
    </w:p>
    <w:p w14:paraId="65302735" w14:textId="6D5B9293" w:rsidR="007E62C3" w:rsidRPr="00F55842" w:rsidRDefault="007E62C3" w:rsidP="00F55842">
      <w:pPr>
        <w:pStyle w:val="Heading3"/>
        <w:spacing w:line="360" w:lineRule="auto"/>
      </w:pPr>
      <w:bookmarkStart w:id="14" w:name="_Toc8654778"/>
      <w:r>
        <w:t>Software interfaces</w:t>
      </w:r>
      <w:bookmarkEnd w:id="14"/>
    </w:p>
    <w:p w14:paraId="083B2100" w14:textId="77777777" w:rsidR="005A7F1A" w:rsidRPr="005A7F1A" w:rsidRDefault="005A7F1A" w:rsidP="00FD09C0">
      <w:pPr>
        <w:pStyle w:val="ListParagraph"/>
        <w:numPr>
          <w:ilvl w:val="0"/>
          <w:numId w:val="13"/>
        </w:numPr>
        <w:spacing w:before="120" w:after="120" w:line="360" w:lineRule="auto"/>
        <w:rPr>
          <w:color w:val="000000" w:themeColor="text1"/>
        </w:rPr>
      </w:pPr>
      <w:r>
        <w:rPr>
          <w:iCs/>
          <w:color w:val="000000" w:themeColor="text1"/>
        </w:rPr>
        <w:t>Node.js runtime</w:t>
      </w:r>
    </w:p>
    <w:p w14:paraId="3E75CA6F" w14:textId="4CCF0965" w:rsidR="00A201FC" w:rsidRDefault="006A7662" w:rsidP="005A7F1A">
      <w:pPr>
        <w:pStyle w:val="ListParagraph"/>
        <w:numPr>
          <w:ilvl w:val="0"/>
          <w:numId w:val="13"/>
        </w:numPr>
        <w:spacing w:before="120" w:after="120" w:line="360" w:lineRule="auto"/>
        <w:rPr>
          <w:color w:val="000000" w:themeColor="text1"/>
        </w:rPr>
      </w:pPr>
      <w:proofErr w:type="spellStart"/>
      <w:r w:rsidRPr="06773F79">
        <w:rPr>
          <w:color w:val="000000" w:themeColor="text1"/>
        </w:rPr>
        <w:t>F</w:t>
      </w:r>
      <w:r w:rsidR="00F84FF1" w:rsidRPr="06773F79">
        <w:rPr>
          <w:color w:val="000000" w:themeColor="text1"/>
        </w:rPr>
        <w:t>fmpeg</w:t>
      </w:r>
      <w:proofErr w:type="spellEnd"/>
      <w:r w:rsidRPr="06773F79">
        <w:rPr>
          <w:color w:val="000000" w:themeColor="text1"/>
        </w:rPr>
        <w:t xml:space="preserve"> – video and audio manipulation</w:t>
      </w:r>
    </w:p>
    <w:p w14:paraId="4DDBA21A" w14:textId="362409D4" w:rsidR="00AF2214" w:rsidRDefault="00AF2214" w:rsidP="005A7F1A">
      <w:pPr>
        <w:pStyle w:val="ListParagraph"/>
        <w:numPr>
          <w:ilvl w:val="0"/>
          <w:numId w:val="13"/>
        </w:numPr>
        <w:spacing w:before="120" w:after="120" w:line="360" w:lineRule="auto"/>
        <w:rPr>
          <w:color w:val="000000" w:themeColor="text1"/>
        </w:rPr>
      </w:pPr>
      <w:proofErr w:type="spellStart"/>
      <w:r>
        <w:rPr>
          <w:color w:val="000000" w:themeColor="text1"/>
        </w:rPr>
        <w:t>Keras</w:t>
      </w:r>
      <w:proofErr w:type="spellEnd"/>
      <w:r>
        <w:rPr>
          <w:color w:val="000000" w:themeColor="text1"/>
        </w:rPr>
        <w:t xml:space="preserve"> machine learning library</w:t>
      </w:r>
    </w:p>
    <w:p w14:paraId="6A1844A6" w14:textId="40A3347C" w:rsidR="00AF2214" w:rsidRPr="00DA20A5" w:rsidRDefault="00AF2214" w:rsidP="005A7F1A">
      <w:pPr>
        <w:pStyle w:val="ListParagraph"/>
        <w:numPr>
          <w:ilvl w:val="0"/>
          <w:numId w:val="13"/>
        </w:numPr>
        <w:spacing w:before="120" w:after="120" w:line="360" w:lineRule="auto"/>
        <w:rPr>
          <w:color w:val="000000" w:themeColor="text1"/>
        </w:rPr>
      </w:pPr>
      <w:r>
        <w:rPr>
          <w:color w:val="000000" w:themeColor="text1"/>
        </w:rPr>
        <w:lastRenderedPageBreak/>
        <w:t>OpenCV computer vision library</w:t>
      </w:r>
    </w:p>
    <w:p w14:paraId="29BC1325" w14:textId="0D39E189" w:rsidR="06773F79" w:rsidRDefault="06773F79" w:rsidP="06773F79">
      <w:pPr>
        <w:pStyle w:val="ListParagraph"/>
        <w:numPr>
          <w:ilvl w:val="0"/>
          <w:numId w:val="13"/>
        </w:numPr>
        <w:spacing w:before="120" w:after="120" w:line="360" w:lineRule="auto"/>
        <w:rPr>
          <w:color w:val="000000" w:themeColor="text1"/>
        </w:rPr>
      </w:pPr>
      <w:r w:rsidRPr="06773F79">
        <w:rPr>
          <w:color w:val="000000" w:themeColor="text1"/>
        </w:rPr>
        <w:t>Amazon Web Services (AWS)</w:t>
      </w:r>
    </w:p>
    <w:p w14:paraId="4CF5BBFC" w14:textId="0E4037A8" w:rsidR="06773F79" w:rsidRDefault="06773F79" w:rsidP="06773F79">
      <w:pPr>
        <w:pStyle w:val="ListParagraph"/>
        <w:numPr>
          <w:ilvl w:val="0"/>
          <w:numId w:val="13"/>
        </w:numPr>
        <w:spacing w:before="120" w:after="120" w:line="360" w:lineRule="auto"/>
        <w:rPr>
          <w:color w:val="000000" w:themeColor="text1"/>
        </w:rPr>
      </w:pPr>
      <w:r w:rsidRPr="06773F79">
        <w:rPr>
          <w:color w:val="000000" w:themeColor="text1"/>
        </w:rPr>
        <w:t>WebStorm</w:t>
      </w:r>
    </w:p>
    <w:p w14:paraId="0083E0BA" w14:textId="26BA29DE" w:rsidR="00DA20A5" w:rsidRPr="00E151F6" w:rsidRDefault="00CE134B" w:rsidP="00E151F6">
      <w:pPr>
        <w:pStyle w:val="ListParagraph"/>
        <w:numPr>
          <w:ilvl w:val="0"/>
          <w:numId w:val="13"/>
        </w:numPr>
        <w:spacing w:before="120" w:after="120" w:line="360" w:lineRule="auto"/>
        <w:rPr>
          <w:color w:val="000000" w:themeColor="text1"/>
        </w:rPr>
      </w:pPr>
      <w:r>
        <w:rPr>
          <w:color w:val="000000" w:themeColor="text1"/>
        </w:rPr>
        <w:t>Protégé</w:t>
      </w:r>
    </w:p>
    <w:p w14:paraId="035CF6FF" w14:textId="6D12FFC5" w:rsidR="007E62C3" w:rsidRDefault="007E62C3" w:rsidP="00074F64">
      <w:pPr>
        <w:pStyle w:val="Heading3"/>
        <w:spacing w:line="360" w:lineRule="auto"/>
      </w:pPr>
      <w:bookmarkStart w:id="15" w:name="_Toc8654779"/>
      <w:r>
        <w:t>Communication interfaces</w:t>
      </w:r>
      <w:bookmarkEnd w:id="15"/>
    </w:p>
    <w:p w14:paraId="207C46D7" w14:textId="50A24F76" w:rsidR="007E62C3" w:rsidRPr="0094161A" w:rsidRDefault="0094161A" w:rsidP="004F72BC">
      <w:pPr>
        <w:spacing w:before="120" w:after="120" w:line="360" w:lineRule="auto"/>
        <w:ind w:left="720"/>
        <w:rPr>
          <w:color w:val="000000"/>
        </w:rPr>
      </w:pPr>
      <w:r w:rsidRPr="0094161A">
        <w:rPr>
          <w:iCs/>
          <w:color w:val="000000"/>
        </w:rPr>
        <w:t>A high</w:t>
      </w:r>
      <w:r w:rsidR="007E199C">
        <w:rPr>
          <w:iCs/>
          <w:color w:val="000000"/>
        </w:rPr>
        <w:t>-</w:t>
      </w:r>
      <w:r w:rsidRPr="0094161A">
        <w:rPr>
          <w:iCs/>
          <w:color w:val="000000"/>
        </w:rPr>
        <w:t>speed</w:t>
      </w:r>
      <w:r>
        <w:rPr>
          <w:iCs/>
          <w:color w:val="000000"/>
        </w:rPr>
        <w:t xml:space="preserve"> internet connection is preferred</w:t>
      </w:r>
      <w:r w:rsidR="00D545CB">
        <w:rPr>
          <w:iCs/>
          <w:color w:val="000000"/>
        </w:rPr>
        <w:t xml:space="preserve"> (</w:t>
      </w:r>
      <w:r w:rsidR="00FA340C">
        <w:rPr>
          <w:iCs/>
          <w:color w:val="000000"/>
        </w:rPr>
        <w:t xml:space="preserve">ADSL, </w:t>
      </w:r>
      <w:r w:rsidR="00447C5C">
        <w:rPr>
          <w:iCs/>
          <w:color w:val="000000"/>
        </w:rPr>
        <w:t xml:space="preserve">HSDPA, 4G LTE or </w:t>
      </w:r>
      <w:r w:rsidR="007E199C">
        <w:rPr>
          <w:iCs/>
          <w:color w:val="000000"/>
        </w:rPr>
        <w:t>FTTH</w:t>
      </w:r>
      <w:r w:rsidR="00D545CB">
        <w:rPr>
          <w:iCs/>
          <w:color w:val="000000"/>
        </w:rPr>
        <w:t>)</w:t>
      </w:r>
      <w:r>
        <w:rPr>
          <w:iCs/>
          <w:color w:val="000000"/>
        </w:rPr>
        <w:t xml:space="preserve">. </w:t>
      </w:r>
    </w:p>
    <w:p w14:paraId="5AB67467" w14:textId="0CEB17D7" w:rsidR="007E62C3" w:rsidRDefault="007E62C3" w:rsidP="00074F64">
      <w:pPr>
        <w:pStyle w:val="Heading3"/>
        <w:spacing w:line="360" w:lineRule="auto"/>
      </w:pPr>
      <w:bookmarkStart w:id="16" w:name="_Toc8654780"/>
      <w:r>
        <w:t>Memory constraints</w:t>
      </w:r>
      <w:bookmarkEnd w:id="16"/>
    </w:p>
    <w:p w14:paraId="249C8C81" w14:textId="14A0C01B" w:rsidR="007E62C3" w:rsidRPr="00C71D94" w:rsidRDefault="00A308E3" w:rsidP="00C71D94">
      <w:pPr>
        <w:pStyle w:val="ListParagraph"/>
        <w:numPr>
          <w:ilvl w:val="0"/>
          <w:numId w:val="13"/>
        </w:numPr>
        <w:spacing w:before="120" w:after="120" w:line="360" w:lineRule="auto"/>
        <w:rPr>
          <w:color w:val="000000"/>
        </w:rPr>
      </w:pPr>
      <w:r>
        <w:rPr>
          <w:iCs/>
        </w:rPr>
        <w:t>4GB of RAM</w:t>
      </w:r>
    </w:p>
    <w:p w14:paraId="24C6F8B9" w14:textId="31FE3C8B" w:rsidR="007E62C3" w:rsidRDefault="007E62C3" w:rsidP="00074F64">
      <w:pPr>
        <w:pStyle w:val="Heading3"/>
        <w:spacing w:line="360" w:lineRule="auto"/>
      </w:pPr>
      <w:bookmarkStart w:id="17" w:name="_Toc8654781"/>
      <w:r>
        <w:t>Operations</w:t>
      </w:r>
      <w:bookmarkEnd w:id="17"/>
    </w:p>
    <w:p w14:paraId="00408C1B" w14:textId="0F0A67D6" w:rsidR="007E62C3" w:rsidRPr="00A308E3" w:rsidRDefault="003779A5" w:rsidP="00074F64">
      <w:pPr>
        <w:pStyle w:val="ListParagraph"/>
        <w:numPr>
          <w:ilvl w:val="0"/>
          <w:numId w:val="13"/>
        </w:numPr>
        <w:spacing w:before="120" w:after="120" w:line="360" w:lineRule="auto"/>
        <w:rPr>
          <w:iCs/>
        </w:rPr>
      </w:pPr>
      <w:r w:rsidRPr="00A308E3">
        <w:rPr>
          <w:iCs/>
        </w:rPr>
        <w:t>Login to the site</w:t>
      </w:r>
    </w:p>
    <w:p w14:paraId="5FCD0BF0" w14:textId="2697E38F" w:rsidR="00CC7CFD" w:rsidRDefault="00CC7CFD" w:rsidP="00CC7CFD">
      <w:pPr>
        <w:pStyle w:val="ListParagraph"/>
        <w:numPr>
          <w:ilvl w:val="0"/>
          <w:numId w:val="13"/>
        </w:numPr>
        <w:spacing w:before="120" w:after="120" w:line="360" w:lineRule="auto"/>
        <w:rPr>
          <w:iCs/>
          <w:color w:val="000000"/>
        </w:rPr>
      </w:pPr>
      <w:r>
        <w:rPr>
          <w:iCs/>
          <w:color w:val="000000"/>
        </w:rPr>
        <w:t>Upload lecture videos and supporting material</w:t>
      </w:r>
    </w:p>
    <w:p w14:paraId="1E34BDB4" w14:textId="67B92C78" w:rsidR="00B21B4A" w:rsidRDefault="00B21B4A" w:rsidP="00CC7CFD">
      <w:pPr>
        <w:pStyle w:val="ListParagraph"/>
        <w:numPr>
          <w:ilvl w:val="0"/>
          <w:numId w:val="13"/>
        </w:numPr>
        <w:spacing w:before="120" w:after="120" w:line="360" w:lineRule="auto"/>
        <w:rPr>
          <w:iCs/>
          <w:color w:val="000000"/>
        </w:rPr>
      </w:pPr>
      <w:r>
        <w:rPr>
          <w:iCs/>
          <w:color w:val="000000"/>
        </w:rPr>
        <w:t>Segment long lecture videos into topics</w:t>
      </w:r>
    </w:p>
    <w:p w14:paraId="74E83DF4" w14:textId="1ADEE8A1" w:rsidR="00741993" w:rsidRDefault="00741993" w:rsidP="00CC7CFD">
      <w:pPr>
        <w:pStyle w:val="ListParagraph"/>
        <w:numPr>
          <w:ilvl w:val="0"/>
          <w:numId w:val="13"/>
        </w:numPr>
        <w:spacing w:before="120" w:after="120" w:line="360" w:lineRule="auto"/>
        <w:rPr>
          <w:iCs/>
          <w:color w:val="000000"/>
        </w:rPr>
      </w:pPr>
      <w:r>
        <w:rPr>
          <w:iCs/>
          <w:color w:val="000000"/>
        </w:rPr>
        <w:t>Generate</w:t>
      </w:r>
      <w:r w:rsidR="00810F1A">
        <w:rPr>
          <w:iCs/>
          <w:color w:val="000000"/>
        </w:rPr>
        <w:t xml:space="preserve"> questions based on the content in the video</w:t>
      </w:r>
    </w:p>
    <w:p w14:paraId="342D4201" w14:textId="5C439A26" w:rsidR="00810F1A" w:rsidRPr="00CC7CFD" w:rsidRDefault="00447A8E" w:rsidP="00CC7CFD">
      <w:pPr>
        <w:pStyle w:val="ListParagraph"/>
        <w:numPr>
          <w:ilvl w:val="0"/>
          <w:numId w:val="13"/>
        </w:numPr>
        <w:spacing w:before="120" w:after="120" w:line="360" w:lineRule="auto"/>
        <w:rPr>
          <w:iCs/>
          <w:color w:val="000000"/>
        </w:rPr>
      </w:pPr>
      <w:r>
        <w:rPr>
          <w:iCs/>
          <w:color w:val="000000"/>
        </w:rPr>
        <w:t xml:space="preserve">Enhance the lecture audio </w:t>
      </w:r>
    </w:p>
    <w:p w14:paraId="7B8E82B5" w14:textId="2EFDA5D9" w:rsidR="00E352FB" w:rsidRPr="00D86A95" w:rsidRDefault="003779A5" w:rsidP="00074F64">
      <w:pPr>
        <w:pStyle w:val="ListParagraph"/>
        <w:numPr>
          <w:ilvl w:val="0"/>
          <w:numId w:val="13"/>
        </w:numPr>
        <w:spacing w:before="120" w:after="120" w:line="360" w:lineRule="auto"/>
        <w:rPr>
          <w:iCs/>
          <w:color w:val="000000" w:themeColor="text1"/>
        </w:rPr>
      </w:pPr>
      <w:r w:rsidRPr="00D86A95">
        <w:rPr>
          <w:iCs/>
          <w:color w:val="000000" w:themeColor="text1"/>
        </w:rPr>
        <w:t>S</w:t>
      </w:r>
      <w:r w:rsidR="00547D8D" w:rsidRPr="00D86A95">
        <w:rPr>
          <w:iCs/>
          <w:color w:val="000000" w:themeColor="text1"/>
        </w:rPr>
        <w:t>earch for</w:t>
      </w:r>
      <w:r w:rsidR="005B3C41" w:rsidRPr="00D86A95">
        <w:rPr>
          <w:iCs/>
          <w:color w:val="000000" w:themeColor="text1"/>
        </w:rPr>
        <w:t xml:space="preserve"> a specific lecture</w:t>
      </w:r>
      <w:r w:rsidR="006436C7" w:rsidRPr="00D86A95">
        <w:rPr>
          <w:iCs/>
          <w:color w:val="000000" w:themeColor="text1"/>
        </w:rPr>
        <w:t>.</w:t>
      </w:r>
    </w:p>
    <w:p w14:paraId="24F2D880" w14:textId="190C5097" w:rsidR="00547D8D" w:rsidRDefault="003779A5" w:rsidP="00074F64">
      <w:pPr>
        <w:pStyle w:val="ListParagraph"/>
        <w:numPr>
          <w:ilvl w:val="0"/>
          <w:numId w:val="13"/>
        </w:numPr>
        <w:spacing w:before="120" w:after="120" w:line="360" w:lineRule="auto"/>
        <w:rPr>
          <w:color w:val="000000" w:themeColor="text1"/>
        </w:rPr>
      </w:pPr>
      <w:r w:rsidRPr="31E8689D">
        <w:rPr>
          <w:color w:val="000000" w:themeColor="text1"/>
        </w:rPr>
        <w:t>Use</w:t>
      </w:r>
      <w:r w:rsidR="004526E7" w:rsidRPr="31E8689D">
        <w:rPr>
          <w:color w:val="000000" w:themeColor="text1"/>
        </w:rPr>
        <w:t xml:space="preserve"> supporting material</w:t>
      </w:r>
      <w:r w:rsidR="00160AD5" w:rsidRPr="31E8689D">
        <w:rPr>
          <w:color w:val="000000" w:themeColor="text1"/>
        </w:rPr>
        <w:t xml:space="preserve"> such as lecture slides and source code</w:t>
      </w:r>
      <w:r w:rsidR="0050438E" w:rsidRPr="31E8689D">
        <w:rPr>
          <w:color w:val="000000" w:themeColor="text1"/>
        </w:rPr>
        <w:t xml:space="preserve"> </w:t>
      </w:r>
      <w:r w:rsidR="002B694D" w:rsidRPr="31E8689D">
        <w:rPr>
          <w:color w:val="000000" w:themeColor="text1"/>
        </w:rPr>
        <w:t>to jump to a specific frame in the lecture video</w:t>
      </w:r>
      <w:r w:rsidR="006436C7" w:rsidRPr="31E8689D">
        <w:rPr>
          <w:color w:val="000000" w:themeColor="text1"/>
        </w:rPr>
        <w:t>.</w:t>
      </w:r>
    </w:p>
    <w:p w14:paraId="474B9271" w14:textId="349AE7C8" w:rsidR="007E62C3" w:rsidRDefault="007E62C3" w:rsidP="00074F64">
      <w:pPr>
        <w:pStyle w:val="Heading3"/>
        <w:spacing w:line="360" w:lineRule="auto"/>
      </w:pPr>
      <w:bookmarkStart w:id="18" w:name="_Toc8654782"/>
      <w:r>
        <w:t>Site adaptation requirements</w:t>
      </w:r>
      <w:bookmarkEnd w:id="18"/>
    </w:p>
    <w:p w14:paraId="27E5E7FF" w14:textId="5C5FFB72" w:rsidR="005A7551" w:rsidRDefault="00DD6786" w:rsidP="00074F64">
      <w:pPr>
        <w:spacing w:before="120" w:after="120" w:line="360" w:lineRule="auto"/>
        <w:rPr>
          <w:iCs/>
          <w:color w:val="000000"/>
        </w:rPr>
      </w:pPr>
      <w:r>
        <w:rPr>
          <w:iCs/>
          <w:color w:val="000000"/>
        </w:rPr>
        <w:t>The product will be delivered across the web as a SaaS</w:t>
      </w:r>
      <w:r w:rsidR="0050224F">
        <w:rPr>
          <w:iCs/>
          <w:color w:val="000000"/>
        </w:rPr>
        <w:t xml:space="preserve"> product. </w:t>
      </w:r>
      <w:r w:rsidR="005A7551">
        <w:rPr>
          <w:iCs/>
          <w:color w:val="000000"/>
        </w:rPr>
        <w:t>Since the end</w:t>
      </w:r>
      <w:r w:rsidR="00577C4D">
        <w:rPr>
          <w:iCs/>
          <w:color w:val="000000"/>
        </w:rPr>
        <w:t xml:space="preserve"> user interacts with a web-interface</w:t>
      </w:r>
      <w:r w:rsidR="00801AA3">
        <w:rPr>
          <w:iCs/>
          <w:color w:val="000000"/>
        </w:rPr>
        <w:t xml:space="preserve"> and all processing is carried out in the cloud</w:t>
      </w:r>
      <w:r w:rsidR="00577C4D">
        <w:rPr>
          <w:iCs/>
          <w:color w:val="000000"/>
        </w:rPr>
        <w:t>, a JavaScript enabled web browser is all that is required.</w:t>
      </w:r>
    </w:p>
    <w:p w14:paraId="668A429B" w14:textId="77777777" w:rsidR="008B492F" w:rsidRDefault="008B492F" w:rsidP="00074F64">
      <w:pPr>
        <w:spacing w:before="120" w:after="120" w:line="360" w:lineRule="auto"/>
        <w:rPr>
          <w:iCs/>
          <w:color w:val="000000"/>
        </w:rPr>
      </w:pPr>
    </w:p>
    <w:p w14:paraId="45D86D32" w14:textId="77777777" w:rsidR="00DA2E31" w:rsidRDefault="00DA2E31" w:rsidP="00074F64">
      <w:pPr>
        <w:spacing w:before="120" w:after="120" w:line="360" w:lineRule="auto"/>
        <w:rPr>
          <w:iCs/>
          <w:color w:val="000000"/>
        </w:rPr>
      </w:pPr>
    </w:p>
    <w:p w14:paraId="694380E5" w14:textId="77777777" w:rsidR="00DA2E31" w:rsidRDefault="00DA2E31" w:rsidP="00074F64">
      <w:pPr>
        <w:spacing w:before="120" w:after="120" w:line="360" w:lineRule="auto"/>
        <w:rPr>
          <w:iCs/>
          <w:color w:val="000000"/>
        </w:rPr>
      </w:pPr>
    </w:p>
    <w:p w14:paraId="49FB2C03" w14:textId="77777777" w:rsidR="00DA2E31" w:rsidRDefault="00DA2E31" w:rsidP="00074F64">
      <w:pPr>
        <w:spacing w:before="120" w:after="120" w:line="360" w:lineRule="auto"/>
        <w:rPr>
          <w:iCs/>
          <w:color w:val="000000"/>
        </w:rPr>
      </w:pPr>
    </w:p>
    <w:p w14:paraId="15D89D7B" w14:textId="66C05FDD" w:rsidR="007E62C3" w:rsidRDefault="007E62C3" w:rsidP="00E76531">
      <w:pPr>
        <w:pStyle w:val="Heading2"/>
        <w:spacing w:line="360" w:lineRule="auto"/>
      </w:pPr>
      <w:bookmarkStart w:id="19" w:name="_Toc8654783"/>
      <w:r>
        <w:lastRenderedPageBreak/>
        <w:t>Product functions</w:t>
      </w:r>
      <w:bookmarkEnd w:id="19"/>
    </w:p>
    <w:p w14:paraId="425B5B00" w14:textId="74D0DCA5" w:rsidR="00DA2E31" w:rsidRDefault="00E26429" w:rsidP="00DA2E31">
      <w:pPr>
        <w:spacing w:before="100" w:beforeAutospacing="1" w:after="100" w:afterAutospacing="1" w:line="360" w:lineRule="auto"/>
        <w:rPr>
          <w:iCs/>
          <w:color w:val="000000" w:themeColor="text1"/>
        </w:rPr>
      </w:pPr>
      <w:r>
        <w:rPr>
          <w:noProof/>
        </w:rPr>
        <w:drawing>
          <wp:anchor distT="0" distB="0" distL="114300" distR="114300" simplePos="0" relativeHeight="251658259" behindDoc="0" locked="0" layoutInCell="1" allowOverlap="1" wp14:anchorId="39349336" wp14:editId="404B4AA5">
            <wp:simplePos x="0" y="0"/>
            <wp:positionH relativeFrom="margin">
              <wp:align>left</wp:align>
            </wp:positionH>
            <wp:positionV relativeFrom="paragraph">
              <wp:posOffset>1007110</wp:posOffset>
            </wp:positionV>
            <wp:extent cx="4434205" cy="5369560"/>
            <wp:effectExtent l="0" t="0" r="4445" b="2540"/>
            <wp:wrapTopAndBottom/>
            <wp:docPr id="147659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email">
                      <a:extLst>
                        <a:ext uri="{28A0092B-C50C-407E-A947-70E740481C1C}">
                          <a14:useLocalDpi xmlns:a14="http://schemas.microsoft.com/office/drawing/2010/main"/>
                        </a:ext>
                      </a:extLst>
                    </a:blip>
                    <a:stretch>
                      <a:fillRect/>
                    </a:stretch>
                  </pic:blipFill>
                  <pic:spPr>
                    <a:xfrm>
                      <a:off x="0" y="0"/>
                      <a:ext cx="4434205" cy="5369560"/>
                    </a:xfrm>
                    <a:prstGeom prst="rect">
                      <a:avLst/>
                    </a:prstGeom>
                  </pic:spPr>
                </pic:pic>
              </a:graphicData>
            </a:graphic>
            <wp14:sizeRelH relativeFrom="page">
              <wp14:pctWidth>0</wp14:pctWidth>
            </wp14:sizeRelH>
            <wp14:sizeRelV relativeFrom="page">
              <wp14:pctHeight>0</wp14:pctHeight>
            </wp14:sizeRelV>
          </wp:anchor>
        </w:drawing>
      </w:r>
      <w:r w:rsidR="00BE5EBD">
        <w:rPr>
          <w:noProof/>
        </w:rPr>
        <mc:AlternateContent>
          <mc:Choice Requires="wps">
            <w:drawing>
              <wp:anchor distT="0" distB="0" distL="114300" distR="114300" simplePos="0" relativeHeight="251658260" behindDoc="0" locked="0" layoutInCell="1" allowOverlap="1" wp14:anchorId="48632DB8" wp14:editId="6347ED52">
                <wp:simplePos x="0" y="0"/>
                <wp:positionH relativeFrom="margin">
                  <wp:align>left</wp:align>
                </wp:positionH>
                <wp:positionV relativeFrom="paragraph">
                  <wp:posOffset>6374567</wp:posOffset>
                </wp:positionV>
                <wp:extent cx="4434205" cy="635"/>
                <wp:effectExtent l="0" t="0" r="4445" b="8255"/>
                <wp:wrapTopAndBottom/>
                <wp:docPr id="27" name="Text Box 27"/>
                <wp:cNvGraphicFramePr/>
                <a:graphic xmlns:a="http://schemas.openxmlformats.org/drawingml/2006/main">
                  <a:graphicData uri="http://schemas.microsoft.com/office/word/2010/wordprocessingShape">
                    <wps:wsp>
                      <wps:cNvSpPr txBox="1"/>
                      <wps:spPr>
                        <a:xfrm>
                          <a:off x="0" y="0"/>
                          <a:ext cx="4434205" cy="635"/>
                        </a:xfrm>
                        <a:prstGeom prst="rect">
                          <a:avLst/>
                        </a:prstGeom>
                        <a:solidFill>
                          <a:prstClr val="white"/>
                        </a:solidFill>
                        <a:ln>
                          <a:noFill/>
                        </a:ln>
                      </wps:spPr>
                      <wps:txbx>
                        <w:txbxContent>
                          <w:p w14:paraId="11B0D854" w14:textId="45CDB88B" w:rsidR="009C7F81" w:rsidRPr="000D4D7B" w:rsidRDefault="009C7F81" w:rsidP="009C7F81">
                            <w:pPr>
                              <w:pStyle w:val="Caption"/>
                              <w:jc w:val="center"/>
                              <w:rPr>
                                <w:noProof/>
                                <w:sz w:val="24"/>
                                <w:szCs w:val="24"/>
                              </w:rPr>
                            </w:pPr>
                            <w:bookmarkStart w:id="20" w:name="_Ref8651173"/>
                            <w:bookmarkStart w:id="21" w:name="_Toc8654806"/>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2</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1</w:t>
                            </w:r>
                            <w:r w:rsidR="00800036">
                              <w:rPr>
                                <w:noProof/>
                              </w:rPr>
                              <w:fldChar w:fldCharType="end"/>
                            </w:r>
                            <w:r>
                              <w:t>: Use case diagram</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svg="http://schemas.microsoft.com/office/drawing/2016/SVG/main" xmlns:pic="http://schemas.openxmlformats.org/drawingml/2006/picture" xmlns:a14="http://schemas.microsoft.com/office/drawing/2010/main" xmlns:a="http://schemas.openxmlformats.org/drawingml/2006/main">
            <w:pict w14:anchorId="32662B02">
              <v:shape id="Text Box 27" style="position:absolute;margin-left:0;margin-top:501.95pt;width:349.15pt;height:.05pt;z-index:251658260;visibility:visible;mso-wrap-style:square;mso-wrap-distance-left:9pt;mso-wrap-distance-top:0;mso-wrap-distance-right:9pt;mso-wrap-distance-bottom:0;mso-position-horizontal:left;mso-position-horizontal-relative:margin;mso-position-vertical:absolute;mso-position-vertical-relative:text;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" w14:anchorId="48632DB8">
                <v:textbox style="mso-fit-shape-to-text:t" inset="0,0,0,0">
                  <w:txbxContent>
                    <w:p w:rsidRPr="000D4D7B" w:rsidR="009C7F81" w:rsidP="009C7F81" w:rsidRDefault="009C7F81" w14:paraId="08813D8D" w14:textId="45CDB88B">
                      <w:pPr>
                        <w:pStyle w:val="Caption"/>
                        <w:jc w:val="center"/>
                        <w:rPr>
                          <w:noProof/>
                          <w:sz w:val="24"/>
                          <w:szCs w:val="24"/>
                        </w:rPr>
                      </w:pPr>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2</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1</w:t>
                      </w:r>
                      <w:r w:rsidR="00800036">
                        <w:rPr>
                          <w:noProof/>
                        </w:rPr>
                        <w:fldChar w:fldCharType="end"/>
                      </w:r>
                      <w:r>
                        <w:t>: Use case diagram</w:t>
                      </w:r>
                    </w:p>
                  </w:txbxContent>
                </v:textbox>
                <w10:wrap type="topAndBottom" anchorx="margin"/>
              </v:shape>
            </w:pict>
          </mc:Fallback>
        </mc:AlternateContent>
      </w:r>
      <w:r w:rsidR="00EE3C00" w:rsidRPr="0C645534">
        <w:rPr>
          <w:color w:val="000000" w:themeColor="text1"/>
        </w:rPr>
        <w:t xml:space="preserve">The product functions will be explained </w:t>
      </w:r>
      <w:r w:rsidR="00115DBF" w:rsidRPr="0C645534">
        <w:rPr>
          <w:color w:val="000000" w:themeColor="text1"/>
        </w:rPr>
        <w:t xml:space="preserve">with the help of a use case diagram </w:t>
      </w:r>
      <w:r w:rsidR="00097E2E" w:rsidRPr="0C645534">
        <w:fldChar w:fldCharType="begin"/>
      </w:r>
      <w:r w:rsidR="00097E2E">
        <w:rPr>
          <w:iCs/>
          <w:color w:val="000000" w:themeColor="text1"/>
        </w:rPr>
        <w:instrText xml:space="preserve"> REF _Ref8651173 \h </w:instrText>
      </w:r>
      <w:r w:rsidR="00097E2E" w:rsidRPr="0C645534">
        <w:rPr>
          <w:iCs/>
          <w:color w:val="000000" w:themeColor="text1"/>
        </w:rPr>
        <w:fldChar w:fldCharType="separate"/>
      </w:r>
      <w:r w:rsidR="00200BB1">
        <w:t xml:space="preserve">Figure </w:t>
      </w:r>
      <w:r w:rsidR="00200BB1">
        <w:rPr>
          <w:noProof/>
        </w:rPr>
        <w:t>2</w:t>
      </w:r>
      <w:r w:rsidR="00200BB1">
        <w:t>.</w:t>
      </w:r>
      <w:r w:rsidR="00200BB1">
        <w:rPr>
          <w:noProof/>
        </w:rPr>
        <w:t>1</w:t>
      </w:r>
      <w:r w:rsidR="00200BB1">
        <w:t>: Use case diagram</w:t>
      </w:r>
      <w:r w:rsidR="00097E2E" w:rsidRPr="0C645534">
        <w:fldChar w:fldCharType="end"/>
      </w:r>
      <w:r w:rsidR="00097E2E" w:rsidRPr="0C645534">
        <w:rPr>
          <w:color w:val="000000" w:themeColor="text1"/>
        </w:rPr>
        <w:t xml:space="preserve"> </w:t>
      </w:r>
      <w:r w:rsidR="00115DBF" w:rsidRPr="0C645534">
        <w:rPr>
          <w:color w:val="000000" w:themeColor="text1"/>
        </w:rPr>
        <w:t xml:space="preserve"> and the relevant Use case scenarios</w:t>
      </w:r>
      <w:r w:rsidR="00FC00A1" w:rsidRPr="0C645534">
        <w:rPr>
          <w:color w:val="000000" w:themeColor="text1"/>
        </w:rPr>
        <w:t xml:space="preserve"> Table 2.2</w:t>
      </w:r>
      <w:r w:rsidR="00D62D09" w:rsidRPr="0C645534">
        <w:rPr>
          <w:color w:val="000000" w:themeColor="text1"/>
        </w:rPr>
        <w:t xml:space="preserve"> </w:t>
      </w:r>
      <w:r w:rsidR="003632D9" w:rsidRPr="0C645534">
        <w:rPr>
          <w:color w:val="000000" w:themeColor="text1"/>
        </w:rPr>
        <w:t xml:space="preserve"> - Table 2.6.</w:t>
      </w:r>
    </w:p>
    <w:p w14:paraId="66FE29CA" w14:textId="77777777" w:rsidR="00E26429" w:rsidRDefault="00E26429" w:rsidP="00DA2E31">
      <w:pPr>
        <w:spacing w:before="100" w:beforeAutospacing="1" w:after="100" w:afterAutospacing="1" w:line="360" w:lineRule="auto"/>
        <w:rPr>
          <w:iCs/>
          <w:color w:val="000000" w:themeColor="text1"/>
        </w:rPr>
      </w:pPr>
    </w:p>
    <w:p w14:paraId="7CF584CB" w14:textId="77777777" w:rsidR="00E26429" w:rsidRDefault="00E26429" w:rsidP="00DA2E31">
      <w:pPr>
        <w:spacing w:before="100" w:beforeAutospacing="1" w:after="100" w:afterAutospacing="1" w:line="360" w:lineRule="auto"/>
      </w:pPr>
    </w:p>
    <w:p w14:paraId="1E9AF8E6" w14:textId="77777777" w:rsidR="00FC00A1" w:rsidRDefault="00FC00A1" w:rsidP="00DA2E31">
      <w:pPr>
        <w:spacing w:before="100" w:beforeAutospacing="1" w:after="100" w:afterAutospacing="1" w:line="360" w:lineRule="auto"/>
      </w:pPr>
    </w:p>
    <w:tbl>
      <w:tblPr>
        <w:tblStyle w:val="TableGrid"/>
        <w:tblW w:w="8220" w:type="dxa"/>
        <w:tblLayout w:type="fixed"/>
        <w:tblLook w:val="04A0" w:firstRow="1" w:lastRow="0" w:firstColumn="1" w:lastColumn="0" w:noHBand="0" w:noVBand="1"/>
      </w:tblPr>
      <w:tblGrid>
        <w:gridCol w:w="2785"/>
        <w:gridCol w:w="5435"/>
      </w:tblGrid>
      <w:tr w:rsidR="00AC0C89" w14:paraId="4F3B0A91" w14:textId="77777777" w:rsidTr="00767CE2">
        <w:tc>
          <w:tcPr>
            <w:tcW w:w="2785" w:type="dxa"/>
          </w:tcPr>
          <w:p w14:paraId="291EBF2C" w14:textId="77777777" w:rsidR="00AC0C89" w:rsidRDefault="00AC0C89" w:rsidP="00767CE2">
            <w:pPr>
              <w:spacing w:line="360" w:lineRule="auto"/>
            </w:pPr>
            <w:r w:rsidRPr="02AAF4D1">
              <w:rPr>
                <w:b/>
                <w:bCs/>
              </w:rPr>
              <w:lastRenderedPageBreak/>
              <w:t>Use case name</w:t>
            </w:r>
          </w:p>
        </w:tc>
        <w:tc>
          <w:tcPr>
            <w:tcW w:w="5435" w:type="dxa"/>
          </w:tcPr>
          <w:p w14:paraId="1B98C7F0" w14:textId="77777777" w:rsidR="00AC0C89" w:rsidRDefault="00AC0C89" w:rsidP="00767CE2">
            <w:pPr>
              <w:spacing w:line="360" w:lineRule="auto"/>
            </w:pPr>
            <w:r>
              <w:t>Upload a lecture video and reference materials</w:t>
            </w:r>
          </w:p>
        </w:tc>
      </w:tr>
      <w:tr w:rsidR="00AC0C89" w14:paraId="7D8A407D" w14:textId="77777777" w:rsidTr="00767CE2">
        <w:tc>
          <w:tcPr>
            <w:tcW w:w="2785" w:type="dxa"/>
          </w:tcPr>
          <w:p w14:paraId="27114859" w14:textId="77777777" w:rsidR="00AC0C89" w:rsidRDefault="00AC0C89" w:rsidP="00767CE2">
            <w:pPr>
              <w:spacing w:line="360" w:lineRule="auto"/>
            </w:pPr>
            <w:r w:rsidRPr="02AAF4D1">
              <w:rPr>
                <w:b/>
                <w:bCs/>
              </w:rPr>
              <w:t>Pre-Conditions</w:t>
            </w:r>
          </w:p>
        </w:tc>
        <w:tc>
          <w:tcPr>
            <w:tcW w:w="5435" w:type="dxa"/>
          </w:tcPr>
          <w:p w14:paraId="5D1158D8" w14:textId="77777777" w:rsidR="00AC0C89" w:rsidRDefault="00AC0C89" w:rsidP="00767CE2">
            <w:pPr>
              <w:spacing w:line="360" w:lineRule="auto"/>
            </w:pPr>
            <w:r w:rsidRPr="02AAF4D1">
              <w:t>Users need to login to the system using valid credentials.</w:t>
            </w:r>
          </w:p>
        </w:tc>
      </w:tr>
      <w:tr w:rsidR="00AC0C89" w14:paraId="0D2450AF" w14:textId="77777777" w:rsidTr="00767CE2">
        <w:tc>
          <w:tcPr>
            <w:tcW w:w="2785" w:type="dxa"/>
          </w:tcPr>
          <w:p w14:paraId="3BD8FC70" w14:textId="77777777" w:rsidR="00AC0C89" w:rsidRDefault="00AC0C89" w:rsidP="00767CE2">
            <w:pPr>
              <w:spacing w:line="360" w:lineRule="auto"/>
            </w:pPr>
            <w:r w:rsidRPr="02AAF4D1">
              <w:rPr>
                <w:b/>
                <w:bCs/>
              </w:rPr>
              <w:t>Post-Conditions</w:t>
            </w:r>
          </w:p>
        </w:tc>
        <w:tc>
          <w:tcPr>
            <w:tcW w:w="5435" w:type="dxa"/>
          </w:tcPr>
          <w:p w14:paraId="0E592670" w14:textId="77777777" w:rsidR="00AC0C89" w:rsidRDefault="00AC0C89" w:rsidP="00767CE2">
            <w:pPr>
              <w:spacing w:line="360" w:lineRule="auto"/>
            </w:pPr>
            <w:r>
              <w:t>Upload video and lecture materials to the platform</w:t>
            </w:r>
          </w:p>
        </w:tc>
      </w:tr>
      <w:tr w:rsidR="00AC0C89" w14:paraId="2960C010" w14:textId="77777777" w:rsidTr="00767CE2">
        <w:tc>
          <w:tcPr>
            <w:tcW w:w="2785" w:type="dxa"/>
          </w:tcPr>
          <w:p w14:paraId="453813AE" w14:textId="77777777" w:rsidR="00AC0C89" w:rsidRDefault="00AC0C89" w:rsidP="00767CE2">
            <w:pPr>
              <w:spacing w:line="360" w:lineRule="auto"/>
            </w:pPr>
            <w:r w:rsidRPr="02AAF4D1">
              <w:rPr>
                <w:b/>
                <w:bCs/>
              </w:rPr>
              <w:t>Actor</w:t>
            </w:r>
          </w:p>
        </w:tc>
        <w:tc>
          <w:tcPr>
            <w:tcW w:w="5435" w:type="dxa"/>
          </w:tcPr>
          <w:p w14:paraId="1357C657" w14:textId="77777777" w:rsidR="00AC0C89" w:rsidRDefault="00AC0C89" w:rsidP="00767CE2">
            <w:pPr>
              <w:spacing w:line="360" w:lineRule="auto"/>
            </w:pPr>
            <w:r w:rsidRPr="02AAF4D1">
              <w:t>Lecturer/ course creators</w:t>
            </w:r>
          </w:p>
        </w:tc>
      </w:tr>
      <w:tr w:rsidR="00AC0C89" w14:paraId="015FF436" w14:textId="77777777" w:rsidTr="00767CE2">
        <w:tc>
          <w:tcPr>
            <w:tcW w:w="2785" w:type="dxa"/>
          </w:tcPr>
          <w:p w14:paraId="7FB4F216" w14:textId="77777777" w:rsidR="00AC0C89" w:rsidRDefault="00AC0C89" w:rsidP="00767CE2">
            <w:pPr>
              <w:spacing w:line="360" w:lineRule="auto"/>
            </w:pPr>
            <w:r w:rsidRPr="02AAF4D1">
              <w:rPr>
                <w:b/>
                <w:bCs/>
              </w:rPr>
              <w:t>Main success scenarios</w:t>
            </w:r>
          </w:p>
        </w:tc>
        <w:tc>
          <w:tcPr>
            <w:tcW w:w="5435" w:type="dxa"/>
          </w:tcPr>
          <w:p w14:paraId="5BB832BF" w14:textId="77777777" w:rsidR="00AC0C89" w:rsidRDefault="00AC0C89" w:rsidP="00AC0C89">
            <w:pPr>
              <w:pStyle w:val="ListParagraph"/>
              <w:numPr>
                <w:ilvl w:val="0"/>
                <w:numId w:val="16"/>
              </w:numPr>
              <w:spacing w:after="160" w:line="360" w:lineRule="auto"/>
            </w:pPr>
            <w:r w:rsidRPr="02AAF4D1">
              <w:t>Use case starts with user logging into the system.</w:t>
            </w:r>
          </w:p>
          <w:p w14:paraId="447FB3DC" w14:textId="77777777" w:rsidR="00AC0C89" w:rsidRDefault="00AC0C89" w:rsidP="00AC0C89">
            <w:pPr>
              <w:pStyle w:val="ListParagraph"/>
              <w:numPr>
                <w:ilvl w:val="0"/>
                <w:numId w:val="16"/>
              </w:numPr>
              <w:spacing w:after="160" w:line="360" w:lineRule="auto"/>
            </w:pPr>
            <w:r w:rsidRPr="02AAF4D1">
              <w:t xml:space="preserve">User </w:t>
            </w:r>
            <w:r>
              <w:t>navigate to upload content page.</w:t>
            </w:r>
          </w:p>
          <w:p w14:paraId="7223DD07" w14:textId="77777777" w:rsidR="00AC0C89" w:rsidRDefault="00AC0C89" w:rsidP="00AC0C89">
            <w:pPr>
              <w:pStyle w:val="ListParagraph"/>
              <w:numPr>
                <w:ilvl w:val="0"/>
                <w:numId w:val="16"/>
              </w:numPr>
              <w:spacing w:after="160" w:line="360" w:lineRule="auto"/>
            </w:pPr>
            <w:r w:rsidRPr="02AAF4D1">
              <w:t xml:space="preserve">User </w:t>
            </w:r>
            <w:r>
              <w:t>clicks ‘upload video’ button</w:t>
            </w:r>
          </w:p>
          <w:p w14:paraId="64E35B23" w14:textId="77777777" w:rsidR="00AC0C89" w:rsidRDefault="00AC0C89" w:rsidP="00AC0C89">
            <w:pPr>
              <w:pStyle w:val="ListParagraph"/>
              <w:numPr>
                <w:ilvl w:val="0"/>
                <w:numId w:val="16"/>
              </w:numPr>
              <w:spacing w:after="160" w:line="360" w:lineRule="auto"/>
            </w:pPr>
            <w:r>
              <w:t>User select video files from the computer</w:t>
            </w:r>
          </w:p>
          <w:p w14:paraId="012C48D4" w14:textId="77777777" w:rsidR="00AC0C89" w:rsidRDefault="00AC0C89" w:rsidP="00AC0C89">
            <w:pPr>
              <w:pStyle w:val="ListParagraph"/>
              <w:numPr>
                <w:ilvl w:val="0"/>
                <w:numId w:val="16"/>
              </w:numPr>
              <w:spacing w:after="160" w:line="360" w:lineRule="auto"/>
            </w:pPr>
            <w:r w:rsidRPr="02AAF4D1">
              <w:t xml:space="preserve">System </w:t>
            </w:r>
            <w:r>
              <w:t>displays the uploading progress.</w:t>
            </w:r>
          </w:p>
          <w:p w14:paraId="1AF28AD7" w14:textId="77777777" w:rsidR="00AC0C89" w:rsidRDefault="00AC0C89" w:rsidP="00AC0C89">
            <w:pPr>
              <w:pStyle w:val="ListParagraph"/>
              <w:numPr>
                <w:ilvl w:val="0"/>
                <w:numId w:val="16"/>
              </w:numPr>
              <w:spacing w:after="160" w:line="360" w:lineRule="auto"/>
            </w:pPr>
            <w:r w:rsidRPr="02AAF4D1">
              <w:t>User clicks the ‘</w:t>
            </w:r>
            <w:r>
              <w:t>upload content’</w:t>
            </w:r>
            <w:r w:rsidRPr="02AAF4D1">
              <w:t xml:space="preserve"> button.</w:t>
            </w:r>
          </w:p>
          <w:p w14:paraId="65C518D2" w14:textId="77777777" w:rsidR="00AC0C89" w:rsidRDefault="00AC0C89" w:rsidP="00AC0C89">
            <w:pPr>
              <w:pStyle w:val="ListParagraph"/>
              <w:numPr>
                <w:ilvl w:val="0"/>
                <w:numId w:val="16"/>
              </w:numPr>
              <w:spacing w:after="160" w:line="360" w:lineRule="auto"/>
            </w:pPr>
            <w:r>
              <w:t>User select lecture slides from the computer.</w:t>
            </w:r>
          </w:p>
          <w:p w14:paraId="555616E7" w14:textId="77777777" w:rsidR="00AC0C89" w:rsidRDefault="00AC0C89" w:rsidP="00AC0C89">
            <w:pPr>
              <w:pStyle w:val="ListParagraph"/>
              <w:numPr>
                <w:ilvl w:val="0"/>
                <w:numId w:val="16"/>
              </w:numPr>
              <w:spacing w:after="160" w:line="360" w:lineRule="auto"/>
            </w:pPr>
            <w:r>
              <w:t>System displays the uploading progress.</w:t>
            </w:r>
          </w:p>
          <w:p w14:paraId="62B97F92" w14:textId="77777777" w:rsidR="00AC0C89" w:rsidRDefault="00AC0C89" w:rsidP="00AC0C89">
            <w:pPr>
              <w:pStyle w:val="ListParagraph"/>
              <w:numPr>
                <w:ilvl w:val="0"/>
                <w:numId w:val="16"/>
              </w:numPr>
              <w:spacing w:after="160" w:line="360" w:lineRule="auto"/>
            </w:pPr>
            <w:r>
              <w:t>System displays uploaded video and lecture slides.</w:t>
            </w:r>
          </w:p>
        </w:tc>
      </w:tr>
      <w:tr w:rsidR="00AC0C89" w14:paraId="4F707AA3" w14:textId="77777777" w:rsidTr="00767CE2">
        <w:tc>
          <w:tcPr>
            <w:tcW w:w="2785" w:type="dxa"/>
          </w:tcPr>
          <w:p w14:paraId="59286BDF" w14:textId="77777777" w:rsidR="00AC0C89" w:rsidRDefault="00AC0C89" w:rsidP="00767CE2">
            <w:pPr>
              <w:spacing w:line="360" w:lineRule="auto"/>
            </w:pPr>
            <w:r w:rsidRPr="02AAF4D1">
              <w:rPr>
                <w:b/>
                <w:bCs/>
              </w:rPr>
              <w:t>Extensions</w:t>
            </w:r>
          </w:p>
        </w:tc>
        <w:tc>
          <w:tcPr>
            <w:tcW w:w="5435" w:type="dxa"/>
          </w:tcPr>
          <w:p w14:paraId="7EBF22F3" w14:textId="5FE89F2C" w:rsidR="00AC0C89" w:rsidRDefault="00AC0C89" w:rsidP="00767CE2">
            <w:pPr>
              <w:spacing w:line="360" w:lineRule="auto"/>
            </w:pPr>
            <w:r>
              <w:t>5</w:t>
            </w:r>
            <w:r w:rsidR="00D55E07">
              <w:t>a</w:t>
            </w:r>
            <w:r w:rsidRPr="02AAF4D1">
              <w:t xml:space="preserve">. </w:t>
            </w:r>
            <w:r>
              <w:t>Upload fails and system displays error message.</w:t>
            </w:r>
          </w:p>
          <w:p w14:paraId="05ACC0E3" w14:textId="77777777" w:rsidR="00AC0C89" w:rsidRDefault="00AC0C89" w:rsidP="00F038DD">
            <w:pPr>
              <w:keepNext/>
              <w:spacing w:line="360" w:lineRule="auto"/>
            </w:pPr>
            <w:r>
              <w:t>8a. Upload fails and system displays error message.</w:t>
            </w:r>
          </w:p>
        </w:tc>
      </w:tr>
    </w:tbl>
    <w:p w14:paraId="13163211" w14:textId="488DE082" w:rsidR="00785A83" w:rsidRDefault="00F038DD" w:rsidP="00F038DD">
      <w:pPr>
        <w:pStyle w:val="Caption"/>
        <w:jc w:val="center"/>
      </w:pPr>
      <w:bookmarkStart w:id="22" w:name="_Ref8651237"/>
      <w:bookmarkStart w:id="23" w:name="_Toc8654823"/>
      <w:r>
        <w:t xml:space="preserve">Table </w:t>
      </w:r>
      <w:fldSimple w:instr=" STYLEREF 1 \s ">
        <w:r w:rsidR="00200BB1">
          <w:rPr>
            <w:noProof/>
          </w:rPr>
          <w:t>2</w:t>
        </w:r>
      </w:fldSimple>
      <w:r w:rsidR="00981E56">
        <w:t>.</w:t>
      </w:r>
      <w:fldSimple w:instr=" SEQ Table \* ARABIC \s 1 ">
        <w:r w:rsidR="00200BB1">
          <w:rPr>
            <w:noProof/>
          </w:rPr>
          <w:t>2</w:t>
        </w:r>
      </w:fldSimple>
      <w:r>
        <w:t>: Use case scenario for upload lecture video and materials</w:t>
      </w:r>
      <w:bookmarkEnd w:id="22"/>
      <w:bookmarkEnd w:id="23"/>
    </w:p>
    <w:p w14:paraId="20F8A39F" w14:textId="77777777" w:rsidR="00F038DD" w:rsidRPr="00F038DD" w:rsidRDefault="00F038DD" w:rsidP="00F038DD"/>
    <w:p w14:paraId="2F6877D7" w14:textId="77777777" w:rsidR="00F038DD" w:rsidRPr="00F038DD" w:rsidRDefault="00F038DD" w:rsidP="00F038DD"/>
    <w:tbl>
      <w:tblPr>
        <w:tblStyle w:val="TableGrid"/>
        <w:tblW w:w="8220" w:type="dxa"/>
        <w:tblLayout w:type="fixed"/>
        <w:tblLook w:val="04A0" w:firstRow="1" w:lastRow="0" w:firstColumn="1" w:lastColumn="0" w:noHBand="0" w:noVBand="1"/>
      </w:tblPr>
      <w:tblGrid>
        <w:gridCol w:w="2785"/>
        <w:gridCol w:w="5435"/>
      </w:tblGrid>
      <w:tr w:rsidR="00567179" w14:paraId="33C20F8D" w14:textId="77777777" w:rsidTr="00567179">
        <w:tc>
          <w:tcPr>
            <w:tcW w:w="2785" w:type="dxa"/>
            <w:tcBorders>
              <w:top w:val="single" w:sz="4" w:space="0" w:color="auto"/>
              <w:left w:val="single" w:sz="4" w:space="0" w:color="auto"/>
              <w:bottom w:val="single" w:sz="4" w:space="0" w:color="auto"/>
              <w:right w:val="single" w:sz="4" w:space="0" w:color="auto"/>
            </w:tcBorders>
            <w:hideMark/>
          </w:tcPr>
          <w:p w14:paraId="1B214544" w14:textId="77777777" w:rsidR="00567179" w:rsidRDefault="00567179">
            <w:pPr>
              <w:spacing w:line="360" w:lineRule="auto"/>
            </w:pPr>
            <w:r>
              <w:rPr>
                <w:b/>
                <w:bCs/>
              </w:rPr>
              <w:t>Use case name</w:t>
            </w:r>
          </w:p>
        </w:tc>
        <w:tc>
          <w:tcPr>
            <w:tcW w:w="5435" w:type="dxa"/>
            <w:tcBorders>
              <w:top w:val="single" w:sz="4" w:space="0" w:color="auto"/>
              <w:left w:val="single" w:sz="4" w:space="0" w:color="auto"/>
              <w:bottom w:val="single" w:sz="4" w:space="0" w:color="auto"/>
              <w:right w:val="single" w:sz="4" w:space="0" w:color="auto"/>
            </w:tcBorders>
            <w:hideMark/>
          </w:tcPr>
          <w:p w14:paraId="666B0C41" w14:textId="77777777" w:rsidR="00567179" w:rsidRDefault="00567179">
            <w:pPr>
              <w:spacing w:line="360" w:lineRule="auto"/>
            </w:pPr>
            <w:r>
              <w:t>Navigate video using code sample</w:t>
            </w:r>
          </w:p>
        </w:tc>
      </w:tr>
      <w:tr w:rsidR="00567179" w14:paraId="4C8F18E7" w14:textId="77777777" w:rsidTr="00567179">
        <w:tc>
          <w:tcPr>
            <w:tcW w:w="2785" w:type="dxa"/>
            <w:tcBorders>
              <w:top w:val="single" w:sz="4" w:space="0" w:color="auto"/>
              <w:left w:val="single" w:sz="4" w:space="0" w:color="auto"/>
              <w:bottom w:val="single" w:sz="4" w:space="0" w:color="auto"/>
              <w:right w:val="single" w:sz="4" w:space="0" w:color="auto"/>
            </w:tcBorders>
            <w:hideMark/>
          </w:tcPr>
          <w:p w14:paraId="36DB6A51" w14:textId="77777777" w:rsidR="00567179" w:rsidRDefault="00567179">
            <w:pPr>
              <w:spacing w:line="360" w:lineRule="auto"/>
            </w:pPr>
            <w:r>
              <w:rPr>
                <w:b/>
                <w:bCs/>
              </w:rPr>
              <w:t>Pre-Conditions</w:t>
            </w:r>
          </w:p>
        </w:tc>
        <w:tc>
          <w:tcPr>
            <w:tcW w:w="5435" w:type="dxa"/>
            <w:tcBorders>
              <w:top w:val="single" w:sz="4" w:space="0" w:color="auto"/>
              <w:left w:val="single" w:sz="4" w:space="0" w:color="auto"/>
              <w:bottom w:val="single" w:sz="4" w:space="0" w:color="auto"/>
              <w:right w:val="single" w:sz="4" w:space="0" w:color="auto"/>
            </w:tcBorders>
            <w:hideMark/>
          </w:tcPr>
          <w:p w14:paraId="1A8A73F4" w14:textId="77777777" w:rsidR="00567179" w:rsidRDefault="00567179">
            <w:pPr>
              <w:spacing w:line="360" w:lineRule="auto"/>
            </w:pPr>
            <w:r>
              <w:t>User must be logged into the system using valid credentials.</w:t>
            </w:r>
          </w:p>
        </w:tc>
      </w:tr>
      <w:tr w:rsidR="00567179" w14:paraId="063B8880" w14:textId="77777777" w:rsidTr="00567179">
        <w:tc>
          <w:tcPr>
            <w:tcW w:w="2785" w:type="dxa"/>
            <w:tcBorders>
              <w:top w:val="single" w:sz="4" w:space="0" w:color="auto"/>
              <w:left w:val="single" w:sz="4" w:space="0" w:color="auto"/>
              <w:bottom w:val="single" w:sz="4" w:space="0" w:color="auto"/>
              <w:right w:val="single" w:sz="4" w:space="0" w:color="auto"/>
            </w:tcBorders>
            <w:hideMark/>
          </w:tcPr>
          <w:p w14:paraId="28BB37C7" w14:textId="77777777" w:rsidR="00567179" w:rsidRDefault="00567179">
            <w:pPr>
              <w:spacing w:line="360" w:lineRule="auto"/>
            </w:pPr>
            <w:r>
              <w:rPr>
                <w:b/>
                <w:bCs/>
              </w:rPr>
              <w:t>Post-Conditions</w:t>
            </w:r>
          </w:p>
        </w:tc>
        <w:tc>
          <w:tcPr>
            <w:tcW w:w="5435" w:type="dxa"/>
            <w:tcBorders>
              <w:top w:val="single" w:sz="4" w:space="0" w:color="auto"/>
              <w:left w:val="single" w:sz="4" w:space="0" w:color="auto"/>
              <w:bottom w:val="single" w:sz="4" w:space="0" w:color="auto"/>
              <w:right w:val="single" w:sz="4" w:space="0" w:color="auto"/>
            </w:tcBorders>
            <w:hideMark/>
          </w:tcPr>
          <w:p w14:paraId="31578950" w14:textId="77777777" w:rsidR="00567179" w:rsidRDefault="00567179">
            <w:pPr>
              <w:spacing w:line="360" w:lineRule="auto"/>
            </w:pPr>
            <w:r>
              <w:t>-</w:t>
            </w:r>
          </w:p>
        </w:tc>
      </w:tr>
      <w:tr w:rsidR="00567179" w14:paraId="04539A99" w14:textId="77777777" w:rsidTr="00567179">
        <w:tc>
          <w:tcPr>
            <w:tcW w:w="2785" w:type="dxa"/>
            <w:tcBorders>
              <w:top w:val="single" w:sz="4" w:space="0" w:color="auto"/>
              <w:left w:val="single" w:sz="4" w:space="0" w:color="auto"/>
              <w:bottom w:val="single" w:sz="4" w:space="0" w:color="auto"/>
              <w:right w:val="single" w:sz="4" w:space="0" w:color="auto"/>
            </w:tcBorders>
            <w:hideMark/>
          </w:tcPr>
          <w:p w14:paraId="34F04016" w14:textId="77777777" w:rsidR="00567179" w:rsidRDefault="00567179">
            <w:pPr>
              <w:spacing w:line="360" w:lineRule="auto"/>
            </w:pPr>
            <w:r>
              <w:rPr>
                <w:b/>
                <w:bCs/>
              </w:rPr>
              <w:t>Actor</w:t>
            </w:r>
          </w:p>
        </w:tc>
        <w:tc>
          <w:tcPr>
            <w:tcW w:w="5435" w:type="dxa"/>
            <w:tcBorders>
              <w:top w:val="single" w:sz="4" w:space="0" w:color="auto"/>
              <w:left w:val="single" w:sz="4" w:space="0" w:color="auto"/>
              <w:bottom w:val="single" w:sz="4" w:space="0" w:color="auto"/>
              <w:right w:val="single" w:sz="4" w:space="0" w:color="auto"/>
            </w:tcBorders>
            <w:hideMark/>
          </w:tcPr>
          <w:p w14:paraId="7FD75E8F" w14:textId="77777777" w:rsidR="00567179" w:rsidRDefault="00567179">
            <w:pPr>
              <w:spacing w:line="360" w:lineRule="auto"/>
            </w:pPr>
            <w:r>
              <w:t>Lecturer/ course creators</w:t>
            </w:r>
          </w:p>
        </w:tc>
      </w:tr>
      <w:tr w:rsidR="00567179" w14:paraId="010BDC48" w14:textId="77777777" w:rsidTr="00567179">
        <w:tc>
          <w:tcPr>
            <w:tcW w:w="2785" w:type="dxa"/>
            <w:tcBorders>
              <w:top w:val="single" w:sz="4" w:space="0" w:color="auto"/>
              <w:left w:val="single" w:sz="4" w:space="0" w:color="auto"/>
              <w:bottom w:val="single" w:sz="4" w:space="0" w:color="auto"/>
              <w:right w:val="single" w:sz="4" w:space="0" w:color="auto"/>
            </w:tcBorders>
            <w:hideMark/>
          </w:tcPr>
          <w:p w14:paraId="165EA2CC" w14:textId="77777777" w:rsidR="00567179" w:rsidRDefault="00567179">
            <w:pPr>
              <w:spacing w:line="360" w:lineRule="auto"/>
            </w:pPr>
            <w:r>
              <w:rPr>
                <w:b/>
                <w:bCs/>
              </w:rPr>
              <w:t>Main success scenarios</w:t>
            </w:r>
          </w:p>
        </w:tc>
        <w:tc>
          <w:tcPr>
            <w:tcW w:w="5435" w:type="dxa"/>
            <w:tcBorders>
              <w:top w:val="single" w:sz="4" w:space="0" w:color="auto"/>
              <w:left w:val="single" w:sz="4" w:space="0" w:color="auto"/>
              <w:bottom w:val="single" w:sz="4" w:space="0" w:color="auto"/>
              <w:right w:val="single" w:sz="4" w:space="0" w:color="auto"/>
            </w:tcBorders>
            <w:hideMark/>
          </w:tcPr>
          <w:p w14:paraId="47981CF6" w14:textId="77777777" w:rsidR="00567179" w:rsidRDefault="00567179" w:rsidP="00567179">
            <w:pPr>
              <w:pStyle w:val="ListParagraph"/>
              <w:numPr>
                <w:ilvl w:val="0"/>
                <w:numId w:val="26"/>
              </w:numPr>
              <w:spacing w:after="160" w:line="360" w:lineRule="auto"/>
            </w:pPr>
            <w:r>
              <w:t>Use case starts with user logging into the system.</w:t>
            </w:r>
          </w:p>
          <w:p w14:paraId="319BF3B1" w14:textId="77777777" w:rsidR="00567179" w:rsidRDefault="00567179" w:rsidP="00567179">
            <w:pPr>
              <w:pStyle w:val="ListParagraph"/>
              <w:numPr>
                <w:ilvl w:val="0"/>
                <w:numId w:val="26"/>
              </w:numPr>
              <w:spacing w:after="160" w:line="360" w:lineRule="auto"/>
            </w:pPr>
            <w:r>
              <w:t>User navigates to the search lecture videos page.</w:t>
            </w:r>
          </w:p>
          <w:p w14:paraId="46E09D79" w14:textId="77777777" w:rsidR="00567179" w:rsidRDefault="00567179" w:rsidP="00567179">
            <w:pPr>
              <w:pStyle w:val="ListParagraph"/>
              <w:numPr>
                <w:ilvl w:val="0"/>
                <w:numId w:val="26"/>
              </w:numPr>
              <w:spacing w:after="160" w:line="360" w:lineRule="auto"/>
            </w:pPr>
            <w:r>
              <w:t>User selects the desired lecture video to watch</w:t>
            </w:r>
          </w:p>
          <w:p w14:paraId="3206126F" w14:textId="77777777" w:rsidR="00567179" w:rsidRDefault="00567179" w:rsidP="00567179">
            <w:pPr>
              <w:pStyle w:val="ListParagraph"/>
              <w:numPr>
                <w:ilvl w:val="0"/>
                <w:numId w:val="26"/>
              </w:numPr>
              <w:spacing w:after="160" w:line="360" w:lineRule="auto"/>
            </w:pPr>
            <w:r>
              <w:lastRenderedPageBreak/>
              <w:t>User goes to the ‘code finder’ tab on the video details page.</w:t>
            </w:r>
          </w:p>
          <w:p w14:paraId="2DFE003F" w14:textId="77777777" w:rsidR="00567179" w:rsidRDefault="00567179" w:rsidP="00567179">
            <w:pPr>
              <w:pStyle w:val="ListParagraph"/>
              <w:numPr>
                <w:ilvl w:val="0"/>
                <w:numId w:val="26"/>
              </w:numPr>
              <w:spacing w:after="160" w:line="360" w:lineRule="auto"/>
            </w:pPr>
            <w:r>
              <w:t>System displays the source code alongside the lecture video.</w:t>
            </w:r>
          </w:p>
          <w:p w14:paraId="045C3526" w14:textId="77777777" w:rsidR="00567179" w:rsidRDefault="00567179" w:rsidP="00567179">
            <w:pPr>
              <w:pStyle w:val="ListParagraph"/>
              <w:numPr>
                <w:ilvl w:val="0"/>
                <w:numId w:val="26"/>
              </w:numPr>
              <w:spacing w:after="160" w:line="360" w:lineRule="auto"/>
            </w:pPr>
            <w:r>
              <w:t>User clicks on a line in the source code which is displayed.</w:t>
            </w:r>
          </w:p>
          <w:p w14:paraId="606FB87D" w14:textId="77777777" w:rsidR="00567179" w:rsidRDefault="00567179" w:rsidP="00567179">
            <w:pPr>
              <w:pStyle w:val="ListParagraph"/>
              <w:numPr>
                <w:ilvl w:val="0"/>
                <w:numId w:val="26"/>
              </w:numPr>
              <w:spacing w:after="160" w:line="360" w:lineRule="auto"/>
            </w:pPr>
            <w:r>
              <w:t>System displays the list of timestamps where the line of code is found in the video.</w:t>
            </w:r>
          </w:p>
          <w:p w14:paraId="39056A67" w14:textId="77777777" w:rsidR="00567179" w:rsidRDefault="00567179" w:rsidP="00567179">
            <w:pPr>
              <w:pStyle w:val="ListParagraph"/>
              <w:numPr>
                <w:ilvl w:val="0"/>
                <w:numId w:val="26"/>
              </w:numPr>
              <w:spacing w:after="160" w:line="360" w:lineRule="auto"/>
            </w:pPr>
            <w:r>
              <w:t>User clicks on a timestamp from the list.</w:t>
            </w:r>
          </w:p>
          <w:p w14:paraId="1FCFC6D7" w14:textId="77777777" w:rsidR="00567179" w:rsidRDefault="00567179" w:rsidP="00567179">
            <w:pPr>
              <w:pStyle w:val="ListParagraph"/>
              <w:numPr>
                <w:ilvl w:val="0"/>
                <w:numId w:val="26"/>
              </w:numPr>
              <w:spacing w:after="160" w:line="360" w:lineRule="auto"/>
            </w:pPr>
            <w:r>
              <w:t>System goes to the specific timestamp in the lecture video.</w:t>
            </w:r>
          </w:p>
        </w:tc>
      </w:tr>
      <w:tr w:rsidR="00567179" w14:paraId="2501F9D7" w14:textId="77777777" w:rsidTr="00567179">
        <w:tc>
          <w:tcPr>
            <w:tcW w:w="2785" w:type="dxa"/>
            <w:tcBorders>
              <w:top w:val="single" w:sz="4" w:space="0" w:color="auto"/>
              <w:left w:val="single" w:sz="4" w:space="0" w:color="auto"/>
              <w:bottom w:val="single" w:sz="4" w:space="0" w:color="auto"/>
              <w:right w:val="single" w:sz="4" w:space="0" w:color="auto"/>
            </w:tcBorders>
            <w:hideMark/>
          </w:tcPr>
          <w:p w14:paraId="3F0E7625" w14:textId="77777777" w:rsidR="00567179" w:rsidRDefault="00567179">
            <w:pPr>
              <w:spacing w:line="360" w:lineRule="auto"/>
            </w:pPr>
            <w:r>
              <w:rPr>
                <w:b/>
                <w:bCs/>
              </w:rPr>
              <w:lastRenderedPageBreak/>
              <w:t>Extensions</w:t>
            </w:r>
          </w:p>
        </w:tc>
        <w:tc>
          <w:tcPr>
            <w:tcW w:w="5435" w:type="dxa"/>
            <w:tcBorders>
              <w:top w:val="single" w:sz="4" w:space="0" w:color="auto"/>
              <w:left w:val="single" w:sz="4" w:space="0" w:color="auto"/>
              <w:bottom w:val="single" w:sz="4" w:space="0" w:color="auto"/>
              <w:right w:val="single" w:sz="4" w:space="0" w:color="auto"/>
            </w:tcBorders>
            <w:hideMark/>
          </w:tcPr>
          <w:p w14:paraId="28D747EE" w14:textId="77777777" w:rsidR="00567179" w:rsidRDefault="00567179">
            <w:pPr>
              <w:spacing w:line="360" w:lineRule="auto"/>
            </w:pPr>
            <w:r>
              <w:t>5a. System displays “No source code file uploaded” in the source code section.</w:t>
            </w:r>
          </w:p>
          <w:p w14:paraId="65EF3646" w14:textId="77777777" w:rsidR="00567179" w:rsidRDefault="00567179" w:rsidP="00F038DD">
            <w:pPr>
              <w:keepNext/>
              <w:spacing w:line="360" w:lineRule="auto"/>
            </w:pPr>
            <w:r>
              <w:t>6a. System displays “Line not found in video” message</w:t>
            </w:r>
          </w:p>
        </w:tc>
      </w:tr>
    </w:tbl>
    <w:p w14:paraId="617D9089" w14:textId="6A3F1CA6" w:rsidR="00AC0C89" w:rsidRDefault="00F038DD" w:rsidP="00F038DD">
      <w:pPr>
        <w:pStyle w:val="Caption"/>
        <w:jc w:val="center"/>
        <w:rPr>
          <w:i w:val="0"/>
          <w:color w:val="000000" w:themeColor="text1"/>
        </w:rPr>
      </w:pPr>
      <w:bookmarkStart w:id="24" w:name="_Toc8654824"/>
      <w:r>
        <w:t xml:space="preserve">Table </w:t>
      </w:r>
      <w:fldSimple w:instr=" STYLEREF 1 \s ">
        <w:r w:rsidR="00200BB1">
          <w:rPr>
            <w:noProof/>
          </w:rPr>
          <w:t>2</w:t>
        </w:r>
      </w:fldSimple>
      <w:r w:rsidR="00981E56">
        <w:t>.</w:t>
      </w:r>
      <w:fldSimple w:instr=" SEQ Table \* ARABIC \s 1 ">
        <w:r w:rsidR="00200BB1">
          <w:rPr>
            <w:noProof/>
          </w:rPr>
          <w:t>3</w:t>
        </w:r>
      </w:fldSimple>
      <w:r>
        <w:t>: Use case scenario for navigate video using code sample</w:t>
      </w:r>
      <w:bookmarkEnd w:id="24"/>
    </w:p>
    <w:p w14:paraId="5CCF24B8" w14:textId="41FA53D4" w:rsidR="52FD9E7A" w:rsidRDefault="52FD9E7A" w:rsidP="52FD9E7A">
      <w:pPr>
        <w:spacing w:beforeAutospacing="1" w:afterAutospacing="1" w:line="360" w:lineRule="auto"/>
        <w:rPr>
          <w:i/>
          <w:iCs/>
          <w:color w:val="000000" w:themeColor="text1"/>
        </w:rPr>
      </w:pPr>
    </w:p>
    <w:tbl>
      <w:tblPr>
        <w:tblStyle w:val="TableGrid"/>
        <w:tblW w:w="8220" w:type="dxa"/>
        <w:tblLayout w:type="fixed"/>
        <w:tblLook w:val="04A0" w:firstRow="1" w:lastRow="0" w:firstColumn="1" w:lastColumn="0" w:noHBand="0" w:noVBand="1"/>
      </w:tblPr>
      <w:tblGrid>
        <w:gridCol w:w="2785"/>
        <w:gridCol w:w="5435"/>
      </w:tblGrid>
      <w:tr w:rsidR="02AAF4D1" w14:paraId="069F6ABD" w14:textId="77777777" w:rsidTr="005765CF">
        <w:tc>
          <w:tcPr>
            <w:tcW w:w="2785" w:type="dxa"/>
          </w:tcPr>
          <w:p w14:paraId="51D34BA9" w14:textId="4E7CD01B" w:rsidR="02AAF4D1" w:rsidRDefault="02AAF4D1" w:rsidP="02AAF4D1">
            <w:pPr>
              <w:spacing w:line="360" w:lineRule="auto"/>
            </w:pPr>
            <w:r w:rsidRPr="02AAF4D1">
              <w:rPr>
                <w:b/>
                <w:bCs/>
              </w:rPr>
              <w:t>Use case name</w:t>
            </w:r>
          </w:p>
        </w:tc>
        <w:tc>
          <w:tcPr>
            <w:tcW w:w="5435" w:type="dxa"/>
          </w:tcPr>
          <w:p w14:paraId="2B6988B5" w14:textId="1FDA8E96" w:rsidR="02AAF4D1" w:rsidRDefault="02AAF4D1" w:rsidP="02AAF4D1">
            <w:pPr>
              <w:spacing w:line="360" w:lineRule="auto"/>
            </w:pPr>
            <w:r w:rsidRPr="02AAF4D1">
              <w:t>Segment video into topic units</w:t>
            </w:r>
          </w:p>
        </w:tc>
      </w:tr>
      <w:tr w:rsidR="02AAF4D1" w14:paraId="26E6E0CF" w14:textId="77777777" w:rsidTr="005765CF">
        <w:tc>
          <w:tcPr>
            <w:tcW w:w="2785" w:type="dxa"/>
          </w:tcPr>
          <w:p w14:paraId="45B7ADDD" w14:textId="41928350" w:rsidR="02AAF4D1" w:rsidRDefault="02AAF4D1" w:rsidP="02AAF4D1">
            <w:pPr>
              <w:spacing w:line="360" w:lineRule="auto"/>
            </w:pPr>
            <w:r w:rsidRPr="02AAF4D1">
              <w:rPr>
                <w:b/>
                <w:bCs/>
              </w:rPr>
              <w:t>Pre-Conditions</w:t>
            </w:r>
          </w:p>
        </w:tc>
        <w:tc>
          <w:tcPr>
            <w:tcW w:w="5435" w:type="dxa"/>
          </w:tcPr>
          <w:p w14:paraId="6E864E23" w14:textId="353EAF1B" w:rsidR="02AAF4D1" w:rsidRDefault="02AAF4D1" w:rsidP="02AAF4D1">
            <w:pPr>
              <w:spacing w:line="360" w:lineRule="auto"/>
            </w:pPr>
            <w:r w:rsidRPr="02AAF4D1">
              <w:t>Users need to login to the system using valid credentials.</w:t>
            </w:r>
          </w:p>
          <w:p w14:paraId="0F24AC56" w14:textId="305C3E72" w:rsidR="02AAF4D1" w:rsidRDefault="02AAF4D1" w:rsidP="02AAF4D1">
            <w:pPr>
              <w:spacing w:line="360" w:lineRule="auto"/>
            </w:pPr>
            <w:r w:rsidRPr="02AAF4D1">
              <w:t>There should be an already uploaded lecture video</w:t>
            </w:r>
          </w:p>
        </w:tc>
      </w:tr>
      <w:tr w:rsidR="02AAF4D1" w14:paraId="1594036C" w14:textId="77777777" w:rsidTr="005765CF">
        <w:tc>
          <w:tcPr>
            <w:tcW w:w="2785" w:type="dxa"/>
          </w:tcPr>
          <w:p w14:paraId="22077785" w14:textId="6FD81CCA" w:rsidR="02AAF4D1" w:rsidRDefault="02AAF4D1" w:rsidP="02AAF4D1">
            <w:pPr>
              <w:spacing w:line="360" w:lineRule="auto"/>
            </w:pPr>
            <w:r w:rsidRPr="02AAF4D1">
              <w:rPr>
                <w:b/>
                <w:bCs/>
              </w:rPr>
              <w:t>Post-Conditions</w:t>
            </w:r>
          </w:p>
        </w:tc>
        <w:tc>
          <w:tcPr>
            <w:tcW w:w="5435" w:type="dxa"/>
          </w:tcPr>
          <w:p w14:paraId="7A5F1D4C" w14:textId="6C67ACD2" w:rsidR="02AAF4D1" w:rsidRDefault="02AAF4D1" w:rsidP="02AAF4D1">
            <w:pPr>
              <w:spacing w:line="360" w:lineRule="auto"/>
            </w:pPr>
            <w:r w:rsidRPr="02AAF4D1">
              <w:t xml:space="preserve">Set of topically segmented lecture videos </w:t>
            </w:r>
          </w:p>
        </w:tc>
      </w:tr>
      <w:tr w:rsidR="02AAF4D1" w14:paraId="22B6BA24" w14:textId="77777777" w:rsidTr="005765CF">
        <w:tc>
          <w:tcPr>
            <w:tcW w:w="2785" w:type="dxa"/>
          </w:tcPr>
          <w:p w14:paraId="10C78E1D" w14:textId="674EB8C9" w:rsidR="02AAF4D1" w:rsidRDefault="02AAF4D1" w:rsidP="02AAF4D1">
            <w:pPr>
              <w:spacing w:line="360" w:lineRule="auto"/>
            </w:pPr>
            <w:r w:rsidRPr="02AAF4D1">
              <w:rPr>
                <w:b/>
                <w:bCs/>
              </w:rPr>
              <w:t>Actor</w:t>
            </w:r>
          </w:p>
        </w:tc>
        <w:tc>
          <w:tcPr>
            <w:tcW w:w="5435" w:type="dxa"/>
          </w:tcPr>
          <w:p w14:paraId="7603E422" w14:textId="50E62803" w:rsidR="02AAF4D1" w:rsidRDefault="02AAF4D1" w:rsidP="02AAF4D1">
            <w:pPr>
              <w:spacing w:line="360" w:lineRule="auto"/>
            </w:pPr>
            <w:r w:rsidRPr="02AAF4D1">
              <w:t>Lecturer/ course creators</w:t>
            </w:r>
          </w:p>
        </w:tc>
      </w:tr>
      <w:tr w:rsidR="02AAF4D1" w14:paraId="4335F8E8" w14:textId="77777777" w:rsidTr="005765CF">
        <w:tc>
          <w:tcPr>
            <w:tcW w:w="2785" w:type="dxa"/>
          </w:tcPr>
          <w:p w14:paraId="49344CF6" w14:textId="5BB74F65" w:rsidR="02AAF4D1" w:rsidRDefault="02AAF4D1" w:rsidP="02AAF4D1">
            <w:pPr>
              <w:spacing w:line="360" w:lineRule="auto"/>
            </w:pPr>
            <w:r w:rsidRPr="02AAF4D1">
              <w:rPr>
                <w:b/>
                <w:bCs/>
              </w:rPr>
              <w:t>Main success scenarios</w:t>
            </w:r>
          </w:p>
        </w:tc>
        <w:tc>
          <w:tcPr>
            <w:tcW w:w="5435" w:type="dxa"/>
          </w:tcPr>
          <w:p w14:paraId="7A5BC47D" w14:textId="65A217D4" w:rsidR="02AAF4D1" w:rsidRDefault="02AAF4D1" w:rsidP="02AAF4D1">
            <w:pPr>
              <w:pStyle w:val="ListParagraph"/>
              <w:numPr>
                <w:ilvl w:val="0"/>
                <w:numId w:val="14"/>
              </w:numPr>
              <w:spacing w:after="160" w:line="360" w:lineRule="auto"/>
            </w:pPr>
            <w:r w:rsidRPr="02AAF4D1">
              <w:t>Use case starts with user logging into the system.</w:t>
            </w:r>
          </w:p>
          <w:p w14:paraId="50C12975" w14:textId="187B71ED" w:rsidR="02AAF4D1" w:rsidRDefault="02AAF4D1" w:rsidP="02AAF4D1">
            <w:pPr>
              <w:pStyle w:val="ListParagraph"/>
              <w:numPr>
                <w:ilvl w:val="0"/>
                <w:numId w:val="14"/>
              </w:numPr>
              <w:spacing w:after="160" w:line="360" w:lineRule="auto"/>
            </w:pPr>
            <w:r w:rsidRPr="02AAF4D1">
              <w:t>User selects the video to be segmented</w:t>
            </w:r>
          </w:p>
          <w:p w14:paraId="7E2F699A" w14:textId="116ACCA8" w:rsidR="02AAF4D1" w:rsidRDefault="02AAF4D1" w:rsidP="02AAF4D1">
            <w:pPr>
              <w:pStyle w:val="ListParagraph"/>
              <w:numPr>
                <w:ilvl w:val="0"/>
                <w:numId w:val="14"/>
              </w:numPr>
              <w:spacing w:after="160" w:line="360" w:lineRule="auto"/>
            </w:pPr>
            <w:r w:rsidRPr="02AAF4D1">
              <w:t>User clicks the ‘Segment into topics’ button.</w:t>
            </w:r>
          </w:p>
          <w:p w14:paraId="697CB687" w14:textId="6BC235EF" w:rsidR="02AAF4D1" w:rsidRDefault="02AAF4D1" w:rsidP="02AAF4D1">
            <w:pPr>
              <w:pStyle w:val="ListParagraph"/>
              <w:numPr>
                <w:ilvl w:val="0"/>
                <w:numId w:val="14"/>
              </w:numPr>
              <w:spacing w:after="160" w:line="360" w:lineRule="auto"/>
            </w:pPr>
            <w:r w:rsidRPr="02AAF4D1">
              <w:t>System displays the ‘processing.......’ progress bar.</w:t>
            </w:r>
          </w:p>
          <w:p w14:paraId="106F0320" w14:textId="1EE45118" w:rsidR="02AAF4D1" w:rsidRDefault="02AAF4D1" w:rsidP="02AAF4D1">
            <w:pPr>
              <w:pStyle w:val="ListParagraph"/>
              <w:numPr>
                <w:ilvl w:val="0"/>
                <w:numId w:val="14"/>
              </w:numPr>
              <w:spacing w:after="160" w:line="360" w:lineRule="auto"/>
            </w:pPr>
            <w:r w:rsidRPr="02AAF4D1">
              <w:lastRenderedPageBreak/>
              <w:t>System displays the segmentation points of the video.</w:t>
            </w:r>
          </w:p>
          <w:p w14:paraId="6A2C3BD0" w14:textId="0B24FDEC" w:rsidR="02AAF4D1" w:rsidRDefault="02AAF4D1" w:rsidP="02AAF4D1">
            <w:pPr>
              <w:pStyle w:val="ListParagraph"/>
              <w:numPr>
                <w:ilvl w:val="0"/>
                <w:numId w:val="14"/>
              </w:numPr>
              <w:spacing w:after="160" w:line="360" w:lineRule="auto"/>
            </w:pPr>
            <w:r w:rsidRPr="02AAF4D1">
              <w:t>User clicks the ‘Proceed’ button.</w:t>
            </w:r>
          </w:p>
          <w:p w14:paraId="5553441F" w14:textId="4065C8E2" w:rsidR="02AAF4D1" w:rsidRDefault="02AAF4D1" w:rsidP="02AAF4D1">
            <w:pPr>
              <w:pStyle w:val="ListParagraph"/>
              <w:numPr>
                <w:ilvl w:val="0"/>
                <w:numId w:val="14"/>
              </w:numPr>
              <w:spacing w:after="160" w:line="360" w:lineRule="auto"/>
            </w:pPr>
            <w:r w:rsidRPr="02AAF4D1">
              <w:t>System displays the segmented videos</w:t>
            </w:r>
          </w:p>
        </w:tc>
      </w:tr>
      <w:tr w:rsidR="02AAF4D1" w14:paraId="39AF91B0" w14:textId="77777777" w:rsidTr="005765CF">
        <w:tc>
          <w:tcPr>
            <w:tcW w:w="2785" w:type="dxa"/>
          </w:tcPr>
          <w:p w14:paraId="485537D0" w14:textId="5CB68915" w:rsidR="02AAF4D1" w:rsidRDefault="02AAF4D1" w:rsidP="02AAF4D1">
            <w:pPr>
              <w:spacing w:line="360" w:lineRule="auto"/>
            </w:pPr>
            <w:r w:rsidRPr="02AAF4D1">
              <w:rPr>
                <w:b/>
                <w:bCs/>
              </w:rPr>
              <w:lastRenderedPageBreak/>
              <w:t>Extensions</w:t>
            </w:r>
          </w:p>
        </w:tc>
        <w:tc>
          <w:tcPr>
            <w:tcW w:w="5435" w:type="dxa"/>
          </w:tcPr>
          <w:p w14:paraId="12F88DDD" w14:textId="145FF5CB" w:rsidR="02AAF4D1" w:rsidRDefault="02AAF4D1" w:rsidP="02AAF4D1">
            <w:pPr>
              <w:spacing w:line="360" w:lineRule="auto"/>
            </w:pPr>
            <w:r w:rsidRPr="02AAF4D1">
              <w:t>6a. User replays the video at segmentation points.</w:t>
            </w:r>
          </w:p>
          <w:p w14:paraId="57CE89C7" w14:textId="61E77399" w:rsidR="02AAF4D1" w:rsidRDefault="02AAF4D1" w:rsidP="00F038DD">
            <w:pPr>
              <w:keepNext/>
              <w:spacing w:line="360" w:lineRule="auto"/>
            </w:pPr>
            <w:r w:rsidRPr="02AAF4D1">
              <w:t>6b. User changes the segmentation points manually and clicks the ‘Proceed’ button.</w:t>
            </w:r>
          </w:p>
        </w:tc>
      </w:tr>
    </w:tbl>
    <w:p w14:paraId="1FCCB47B" w14:textId="20A919DE" w:rsidR="005D3D12" w:rsidRPr="005D3D12" w:rsidRDefault="00F038DD" w:rsidP="00F038DD">
      <w:pPr>
        <w:pStyle w:val="Caption"/>
        <w:jc w:val="center"/>
      </w:pPr>
      <w:bookmarkStart w:id="25" w:name="_Toc8654825"/>
      <w:r>
        <w:t xml:space="preserve">Table </w:t>
      </w:r>
      <w:fldSimple w:instr=" STYLEREF 1 \s ">
        <w:r w:rsidR="00200BB1">
          <w:rPr>
            <w:noProof/>
          </w:rPr>
          <w:t>2</w:t>
        </w:r>
      </w:fldSimple>
      <w:r w:rsidR="00981E56">
        <w:t>.</w:t>
      </w:r>
      <w:fldSimple w:instr=" SEQ Table \* ARABIC \s 1 ">
        <w:r w:rsidR="00200BB1">
          <w:rPr>
            <w:noProof/>
          </w:rPr>
          <w:t>4</w:t>
        </w:r>
      </w:fldSimple>
      <w:r>
        <w:t>: Use case scenario for segment video into topic units</w:t>
      </w:r>
      <w:bookmarkEnd w:id="25"/>
    </w:p>
    <w:p w14:paraId="0F917389" w14:textId="77777777" w:rsidR="00F038DD" w:rsidRDefault="00F038DD" w:rsidP="00F038DD"/>
    <w:p w14:paraId="4D3B9A1A" w14:textId="77777777" w:rsidR="00F038DD" w:rsidRPr="00F038DD" w:rsidRDefault="00F038DD" w:rsidP="00F038DD"/>
    <w:p w14:paraId="10540946" w14:textId="75FFD48F" w:rsidR="29382600" w:rsidRDefault="29382600" w:rsidP="29382600"/>
    <w:tbl>
      <w:tblPr>
        <w:tblStyle w:val="TableGrid"/>
        <w:tblW w:w="8220" w:type="dxa"/>
        <w:tblLayout w:type="fixed"/>
        <w:tblLook w:val="06A0" w:firstRow="1" w:lastRow="0" w:firstColumn="1" w:lastColumn="0" w:noHBand="1" w:noVBand="1"/>
      </w:tblPr>
      <w:tblGrid>
        <w:gridCol w:w="2820"/>
        <w:gridCol w:w="5400"/>
      </w:tblGrid>
      <w:tr w:rsidR="431181BA" w14:paraId="5547FFD4" w14:textId="77777777" w:rsidTr="068A9016">
        <w:tc>
          <w:tcPr>
            <w:tcW w:w="2820" w:type="dxa"/>
          </w:tcPr>
          <w:p w14:paraId="2D507A62" w14:textId="2BEFAAF7" w:rsidR="431181BA" w:rsidRDefault="431181BA" w:rsidP="3BFBE8FD">
            <w:pPr>
              <w:spacing w:line="360" w:lineRule="auto"/>
              <w:rPr>
                <w:b/>
              </w:rPr>
            </w:pPr>
            <w:r w:rsidRPr="068A9016">
              <w:rPr>
                <w:b/>
              </w:rPr>
              <w:t>Use case name</w:t>
            </w:r>
          </w:p>
        </w:tc>
        <w:tc>
          <w:tcPr>
            <w:tcW w:w="5400" w:type="dxa"/>
          </w:tcPr>
          <w:p w14:paraId="755BD3F9" w14:textId="2BEFAAF7" w:rsidR="431181BA" w:rsidRDefault="431181BA" w:rsidP="3BFBE8FD">
            <w:pPr>
              <w:spacing w:line="360" w:lineRule="auto"/>
            </w:pPr>
            <w:r>
              <w:t>Navigating using lecture slides</w:t>
            </w:r>
          </w:p>
        </w:tc>
      </w:tr>
      <w:tr w:rsidR="431181BA" w14:paraId="446FEFFC" w14:textId="77777777" w:rsidTr="068A9016">
        <w:tc>
          <w:tcPr>
            <w:tcW w:w="2820" w:type="dxa"/>
          </w:tcPr>
          <w:p w14:paraId="2648AB5B" w14:textId="2BEFAAF7" w:rsidR="431181BA" w:rsidRDefault="431181BA" w:rsidP="3BFBE8FD">
            <w:pPr>
              <w:spacing w:line="360" w:lineRule="auto"/>
              <w:rPr>
                <w:b/>
              </w:rPr>
            </w:pPr>
            <w:r w:rsidRPr="068A9016">
              <w:rPr>
                <w:b/>
              </w:rPr>
              <w:t>Pre-Conditions</w:t>
            </w:r>
          </w:p>
        </w:tc>
        <w:tc>
          <w:tcPr>
            <w:tcW w:w="5400" w:type="dxa"/>
          </w:tcPr>
          <w:p w14:paraId="5D942C24" w14:textId="2BEFAAF7" w:rsidR="2F681DC3" w:rsidRDefault="2F681DC3" w:rsidP="3BFBE8FD">
            <w:pPr>
              <w:spacing w:line="360" w:lineRule="auto"/>
            </w:pPr>
            <w:r>
              <w:t>User is logged in to the system with valid login credentials</w:t>
            </w:r>
          </w:p>
          <w:p w14:paraId="38AF273F" w14:textId="2BEFAAF7" w:rsidR="431181BA" w:rsidRDefault="2F681DC3" w:rsidP="3BFBE8FD">
            <w:pPr>
              <w:spacing w:line="360" w:lineRule="auto"/>
            </w:pPr>
            <w:r>
              <w:t>Lecture videos are already uploaded to the system</w:t>
            </w:r>
          </w:p>
        </w:tc>
      </w:tr>
      <w:tr w:rsidR="431181BA" w14:paraId="196F4F11" w14:textId="77777777" w:rsidTr="068A9016">
        <w:tc>
          <w:tcPr>
            <w:tcW w:w="2820" w:type="dxa"/>
          </w:tcPr>
          <w:p w14:paraId="5357309B" w14:textId="2BEFAAF7" w:rsidR="431181BA" w:rsidRDefault="431181BA" w:rsidP="3BFBE8FD">
            <w:pPr>
              <w:spacing w:line="360" w:lineRule="auto"/>
              <w:rPr>
                <w:b/>
              </w:rPr>
            </w:pPr>
            <w:r w:rsidRPr="068A9016">
              <w:rPr>
                <w:b/>
              </w:rPr>
              <w:t>Actor</w:t>
            </w:r>
          </w:p>
        </w:tc>
        <w:tc>
          <w:tcPr>
            <w:tcW w:w="5400" w:type="dxa"/>
          </w:tcPr>
          <w:p w14:paraId="3C33471F" w14:textId="2BEFAAF7" w:rsidR="431181BA" w:rsidRDefault="27369284" w:rsidP="3BFBE8FD">
            <w:pPr>
              <w:spacing w:line="360" w:lineRule="auto"/>
            </w:pPr>
            <w:r>
              <w:t>Student</w:t>
            </w:r>
          </w:p>
        </w:tc>
      </w:tr>
      <w:tr w:rsidR="431181BA" w14:paraId="5266521F" w14:textId="77777777" w:rsidTr="068A9016">
        <w:tc>
          <w:tcPr>
            <w:tcW w:w="2820" w:type="dxa"/>
          </w:tcPr>
          <w:p w14:paraId="4293633F" w14:textId="2BEFAAF7" w:rsidR="431181BA" w:rsidRDefault="27369284" w:rsidP="3BFBE8FD">
            <w:pPr>
              <w:spacing w:line="360" w:lineRule="auto"/>
              <w:rPr>
                <w:b/>
              </w:rPr>
            </w:pPr>
            <w:r w:rsidRPr="068A9016">
              <w:rPr>
                <w:b/>
              </w:rPr>
              <w:t>Post Conditions</w:t>
            </w:r>
          </w:p>
        </w:tc>
        <w:tc>
          <w:tcPr>
            <w:tcW w:w="5400" w:type="dxa"/>
          </w:tcPr>
          <w:p w14:paraId="45CF2677" w14:textId="2BEFAAF7" w:rsidR="431181BA" w:rsidRDefault="522B965E" w:rsidP="3BFBE8FD">
            <w:pPr>
              <w:spacing w:line="360" w:lineRule="auto"/>
            </w:pPr>
            <w:r>
              <w:t xml:space="preserve">Point to the time frame where the </w:t>
            </w:r>
            <w:r w:rsidR="502F422F">
              <w:t>selected slide is discussed.</w:t>
            </w:r>
          </w:p>
        </w:tc>
      </w:tr>
      <w:tr w:rsidR="431181BA" w14:paraId="09D77E86" w14:textId="77777777" w:rsidTr="068A9016">
        <w:tc>
          <w:tcPr>
            <w:tcW w:w="2820" w:type="dxa"/>
          </w:tcPr>
          <w:p w14:paraId="24BC8448" w14:textId="2BEFAAF7" w:rsidR="431181BA" w:rsidRDefault="431181BA" w:rsidP="3BFBE8FD">
            <w:pPr>
              <w:spacing w:line="360" w:lineRule="auto"/>
              <w:rPr>
                <w:b/>
              </w:rPr>
            </w:pPr>
            <w:r w:rsidRPr="068A9016">
              <w:rPr>
                <w:b/>
              </w:rPr>
              <w:t>Main flow</w:t>
            </w:r>
          </w:p>
        </w:tc>
        <w:tc>
          <w:tcPr>
            <w:tcW w:w="5400" w:type="dxa"/>
          </w:tcPr>
          <w:p w14:paraId="1780FDE3" w14:textId="16FE2884" w:rsidR="431181BA" w:rsidRDefault="36412A1B" w:rsidP="3BFBE8FD">
            <w:pPr>
              <w:pStyle w:val="ListParagraph"/>
              <w:numPr>
                <w:ilvl w:val="0"/>
                <w:numId w:val="35"/>
              </w:numPr>
              <w:spacing w:line="360" w:lineRule="auto"/>
            </w:pPr>
            <w:r>
              <w:t xml:space="preserve">Use case starts when the user logs in to the </w:t>
            </w:r>
            <w:r w:rsidR="3B3E23DF">
              <w:t>system using valid login credentials.</w:t>
            </w:r>
          </w:p>
          <w:p w14:paraId="0F982DCC" w14:textId="16FE2884" w:rsidR="431181BA" w:rsidRDefault="172A06C6" w:rsidP="3BFBE8FD">
            <w:pPr>
              <w:pStyle w:val="ListParagraph"/>
              <w:numPr>
                <w:ilvl w:val="0"/>
                <w:numId w:val="35"/>
              </w:numPr>
              <w:spacing w:line="360" w:lineRule="auto"/>
            </w:pPr>
            <w:r>
              <w:t>User selects the lecture video</w:t>
            </w:r>
          </w:p>
          <w:p w14:paraId="64E734B1" w14:textId="16FE2884" w:rsidR="431181BA" w:rsidRDefault="172A06C6" w:rsidP="3BFBE8FD">
            <w:pPr>
              <w:pStyle w:val="ListParagraph"/>
              <w:numPr>
                <w:ilvl w:val="0"/>
                <w:numId w:val="35"/>
              </w:numPr>
              <w:spacing w:line="360" w:lineRule="auto"/>
            </w:pPr>
            <w:r>
              <w:t>User selects the Slides tab</w:t>
            </w:r>
          </w:p>
          <w:p w14:paraId="3398AFA1" w14:textId="16FE2884" w:rsidR="431181BA" w:rsidRDefault="172A06C6" w:rsidP="3BFBE8FD">
            <w:pPr>
              <w:pStyle w:val="ListParagraph"/>
              <w:numPr>
                <w:ilvl w:val="0"/>
                <w:numId w:val="35"/>
              </w:numPr>
              <w:spacing w:line="360" w:lineRule="auto"/>
            </w:pPr>
            <w:r>
              <w:t xml:space="preserve">User selects a slide from the </w:t>
            </w:r>
            <w:r w:rsidR="1509A2BD">
              <w:t>slider</w:t>
            </w:r>
            <w:r>
              <w:t xml:space="preserve"> displayed </w:t>
            </w:r>
          </w:p>
          <w:p w14:paraId="3C23FBBC" w14:textId="16FE2884" w:rsidR="431181BA" w:rsidRDefault="1509A2BD" w:rsidP="3BFBE8FD">
            <w:pPr>
              <w:pStyle w:val="ListParagraph"/>
              <w:numPr>
                <w:ilvl w:val="0"/>
                <w:numId w:val="35"/>
              </w:numPr>
              <w:spacing w:line="360" w:lineRule="auto"/>
            </w:pPr>
            <w:r>
              <w:t xml:space="preserve">User clicks on the </w:t>
            </w:r>
            <w:r w:rsidR="52593E19">
              <w:t>‘Proceed’ button</w:t>
            </w:r>
          </w:p>
          <w:p w14:paraId="09A37DD2" w14:textId="2DE640FA" w:rsidR="431181BA" w:rsidRDefault="3BD4889A" w:rsidP="3BFBE8FD">
            <w:pPr>
              <w:pStyle w:val="ListParagraph"/>
              <w:numPr>
                <w:ilvl w:val="0"/>
                <w:numId w:val="35"/>
              </w:numPr>
              <w:spacing w:line="360" w:lineRule="auto"/>
            </w:pPr>
            <w:r>
              <w:t xml:space="preserve">The use case ends </w:t>
            </w:r>
            <w:r w:rsidR="2A17805A">
              <w:t>when the system</w:t>
            </w:r>
            <w:r w:rsidR="52593E19">
              <w:t xml:space="preserve"> points to the time frame in the lecture video where the selected slide is discussed.</w:t>
            </w:r>
          </w:p>
        </w:tc>
      </w:tr>
      <w:tr w:rsidR="431181BA" w14:paraId="1466E4A0" w14:textId="77777777" w:rsidTr="068A9016">
        <w:tc>
          <w:tcPr>
            <w:tcW w:w="2820" w:type="dxa"/>
          </w:tcPr>
          <w:p w14:paraId="72B8CBBF" w14:textId="16FE2884" w:rsidR="431181BA" w:rsidRDefault="431181BA" w:rsidP="3BFBE8FD">
            <w:pPr>
              <w:spacing w:line="360" w:lineRule="auto"/>
              <w:rPr>
                <w:b/>
              </w:rPr>
            </w:pPr>
            <w:r w:rsidRPr="068A9016">
              <w:rPr>
                <w:b/>
              </w:rPr>
              <w:t>Extensions</w:t>
            </w:r>
          </w:p>
        </w:tc>
        <w:tc>
          <w:tcPr>
            <w:tcW w:w="5400" w:type="dxa"/>
          </w:tcPr>
          <w:p w14:paraId="35D2869E" w14:textId="16FE2884" w:rsidR="431181BA" w:rsidRDefault="286D08F5" w:rsidP="00F038DD">
            <w:pPr>
              <w:keepNext/>
              <w:spacing w:line="360" w:lineRule="auto"/>
            </w:pPr>
            <w:r>
              <w:t xml:space="preserve">3a. </w:t>
            </w:r>
            <w:r w:rsidR="4E79F718" w:rsidRPr="4E79F718">
              <w:t>The electronic lecture slides of the selected lecture video is not uploaded to the system, the user is given a message.</w:t>
            </w:r>
          </w:p>
        </w:tc>
      </w:tr>
    </w:tbl>
    <w:p w14:paraId="1FE8F88A" w14:textId="41B108ED" w:rsidR="02AAF4D1" w:rsidRDefault="00F038DD" w:rsidP="00F038DD">
      <w:pPr>
        <w:pStyle w:val="Caption"/>
        <w:jc w:val="center"/>
        <w:rPr>
          <w:i w:val="0"/>
          <w:color w:val="000000" w:themeColor="text1"/>
        </w:rPr>
      </w:pPr>
      <w:bookmarkStart w:id="26" w:name="_Toc8654826"/>
      <w:r>
        <w:t xml:space="preserve">Table </w:t>
      </w:r>
      <w:fldSimple w:instr=" STYLEREF 1 \s ">
        <w:r w:rsidR="00200BB1">
          <w:rPr>
            <w:noProof/>
          </w:rPr>
          <w:t>2</w:t>
        </w:r>
      </w:fldSimple>
      <w:r w:rsidR="00981E56">
        <w:t>.</w:t>
      </w:r>
      <w:fldSimple w:instr=" SEQ Table \* ARABIC \s 1 ">
        <w:r w:rsidR="00200BB1">
          <w:rPr>
            <w:noProof/>
          </w:rPr>
          <w:t>5</w:t>
        </w:r>
      </w:fldSimple>
      <w:r>
        <w:t>: Use case scenario for navigating using lecture slides</w:t>
      </w:r>
      <w:bookmarkEnd w:id="26"/>
    </w:p>
    <w:p w14:paraId="4B01B5B1" w14:textId="0B7E1A2D" w:rsidR="0ED20BB2" w:rsidRDefault="0ED20BB2" w:rsidP="0ED20BB2">
      <w:pPr>
        <w:spacing w:beforeAutospacing="1" w:afterAutospacing="1" w:line="360" w:lineRule="auto"/>
        <w:rPr>
          <w:i/>
          <w:iCs/>
          <w:color w:val="000000" w:themeColor="text1"/>
        </w:rPr>
      </w:pPr>
    </w:p>
    <w:tbl>
      <w:tblPr>
        <w:tblStyle w:val="TableGrid"/>
        <w:tblW w:w="8220" w:type="dxa"/>
        <w:tblLayout w:type="fixed"/>
        <w:tblLook w:val="04A0" w:firstRow="1" w:lastRow="0" w:firstColumn="1" w:lastColumn="0" w:noHBand="0" w:noVBand="1"/>
      </w:tblPr>
      <w:tblGrid>
        <w:gridCol w:w="2785"/>
        <w:gridCol w:w="5435"/>
      </w:tblGrid>
      <w:tr w:rsidR="008639B7" w14:paraId="50B6B550" w14:textId="77777777" w:rsidTr="00767CE2">
        <w:tc>
          <w:tcPr>
            <w:tcW w:w="2785" w:type="dxa"/>
          </w:tcPr>
          <w:p w14:paraId="7536BA0B" w14:textId="77777777" w:rsidR="008639B7" w:rsidRDefault="008639B7" w:rsidP="00767CE2">
            <w:pPr>
              <w:spacing w:line="360" w:lineRule="auto"/>
            </w:pPr>
            <w:r w:rsidRPr="02AAF4D1">
              <w:rPr>
                <w:b/>
                <w:bCs/>
              </w:rPr>
              <w:lastRenderedPageBreak/>
              <w:t>Use case name</w:t>
            </w:r>
          </w:p>
        </w:tc>
        <w:tc>
          <w:tcPr>
            <w:tcW w:w="5435" w:type="dxa"/>
          </w:tcPr>
          <w:p w14:paraId="4F8C3414" w14:textId="41874DCB" w:rsidR="008639B7" w:rsidRDefault="00755A06" w:rsidP="00767CE2">
            <w:pPr>
              <w:spacing w:line="360" w:lineRule="auto"/>
            </w:pPr>
            <w:r>
              <w:t xml:space="preserve">Generate </w:t>
            </w:r>
            <w:r w:rsidR="00CF4CAA">
              <w:t>questions and answers from lecture content</w:t>
            </w:r>
          </w:p>
        </w:tc>
      </w:tr>
      <w:tr w:rsidR="008639B7" w14:paraId="1323105E" w14:textId="77777777" w:rsidTr="00767CE2">
        <w:tc>
          <w:tcPr>
            <w:tcW w:w="2785" w:type="dxa"/>
          </w:tcPr>
          <w:p w14:paraId="0C5693EF" w14:textId="77777777" w:rsidR="008639B7" w:rsidRDefault="008639B7" w:rsidP="00767CE2">
            <w:pPr>
              <w:spacing w:line="360" w:lineRule="auto"/>
            </w:pPr>
            <w:r w:rsidRPr="02AAF4D1">
              <w:rPr>
                <w:b/>
                <w:bCs/>
              </w:rPr>
              <w:t>Pre-Conditions</w:t>
            </w:r>
          </w:p>
        </w:tc>
        <w:tc>
          <w:tcPr>
            <w:tcW w:w="5435" w:type="dxa"/>
          </w:tcPr>
          <w:p w14:paraId="7075F171" w14:textId="77777777" w:rsidR="008639B7" w:rsidRDefault="008639B7" w:rsidP="00767CE2">
            <w:pPr>
              <w:spacing w:line="360" w:lineRule="auto"/>
            </w:pPr>
            <w:r w:rsidRPr="02AAF4D1">
              <w:t>Users need to login to the system using valid credentials.</w:t>
            </w:r>
          </w:p>
          <w:p w14:paraId="77BC7009" w14:textId="47E64399" w:rsidR="008639B7" w:rsidRDefault="008639B7" w:rsidP="00767CE2">
            <w:pPr>
              <w:spacing w:line="360" w:lineRule="auto"/>
            </w:pPr>
            <w:r w:rsidRPr="02AAF4D1">
              <w:t>There should be an already uploaded lecture video</w:t>
            </w:r>
            <w:r w:rsidR="00CF4CAA">
              <w:t xml:space="preserve"> and reference materials</w:t>
            </w:r>
          </w:p>
        </w:tc>
      </w:tr>
      <w:tr w:rsidR="008639B7" w14:paraId="2DB12F83" w14:textId="77777777" w:rsidTr="00767CE2">
        <w:tc>
          <w:tcPr>
            <w:tcW w:w="2785" w:type="dxa"/>
          </w:tcPr>
          <w:p w14:paraId="4337ACCE" w14:textId="77777777" w:rsidR="008639B7" w:rsidRDefault="008639B7" w:rsidP="00767CE2">
            <w:pPr>
              <w:spacing w:line="360" w:lineRule="auto"/>
            </w:pPr>
            <w:r w:rsidRPr="02AAF4D1">
              <w:rPr>
                <w:b/>
                <w:bCs/>
              </w:rPr>
              <w:t>Post-Conditions</w:t>
            </w:r>
          </w:p>
        </w:tc>
        <w:tc>
          <w:tcPr>
            <w:tcW w:w="5435" w:type="dxa"/>
          </w:tcPr>
          <w:p w14:paraId="49ED3FB0" w14:textId="023A56CA" w:rsidR="008639B7" w:rsidRDefault="00626B78" w:rsidP="00767CE2">
            <w:pPr>
              <w:spacing w:line="360" w:lineRule="auto"/>
            </w:pPr>
            <w:r>
              <w:t>Embed questions and answers to video playback</w:t>
            </w:r>
          </w:p>
        </w:tc>
      </w:tr>
      <w:tr w:rsidR="008639B7" w14:paraId="5DA9962E" w14:textId="77777777" w:rsidTr="00767CE2">
        <w:tc>
          <w:tcPr>
            <w:tcW w:w="2785" w:type="dxa"/>
          </w:tcPr>
          <w:p w14:paraId="01786FA3" w14:textId="77777777" w:rsidR="008639B7" w:rsidRDefault="008639B7" w:rsidP="00767CE2">
            <w:pPr>
              <w:spacing w:line="360" w:lineRule="auto"/>
            </w:pPr>
            <w:r w:rsidRPr="02AAF4D1">
              <w:rPr>
                <w:b/>
                <w:bCs/>
              </w:rPr>
              <w:t>Actor</w:t>
            </w:r>
          </w:p>
        </w:tc>
        <w:tc>
          <w:tcPr>
            <w:tcW w:w="5435" w:type="dxa"/>
          </w:tcPr>
          <w:p w14:paraId="045F78CA" w14:textId="77777777" w:rsidR="008639B7" w:rsidRDefault="008639B7" w:rsidP="00767CE2">
            <w:pPr>
              <w:spacing w:line="360" w:lineRule="auto"/>
            </w:pPr>
            <w:r w:rsidRPr="02AAF4D1">
              <w:t>Lecturer/ course creators</w:t>
            </w:r>
          </w:p>
        </w:tc>
      </w:tr>
      <w:tr w:rsidR="008639B7" w14:paraId="5DF9477E" w14:textId="77777777" w:rsidTr="00767CE2">
        <w:tc>
          <w:tcPr>
            <w:tcW w:w="2785" w:type="dxa"/>
          </w:tcPr>
          <w:p w14:paraId="4DF33BE8" w14:textId="77777777" w:rsidR="008639B7" w:rsidRDefault="008639B7" w:rsidP="00767CE2">
            <w:pPr>
              <w:spacing w:line="360" w:lineRule="auto"/>
            </w:pPr>
            <w:r w:rsidRPr="02AAF4D1">
              <w:rPr>
                <w:b/>
                <w:bCs/>
              </w:rPr>
              <w:t>Main success scenarios</w:t>
            </w:r>
          </w:p>
        </w:tc>
        <w:tc>
          <w:tcPr>
            <w:tcW w:w="5435" w:type="dxa"/>
          </w:tcPr>
          <w:p w14:paraId="074E2207" w14:textId="77777777" w:rsidR="008639B7" w:rsidRDefault="008639B7" w:rsidP="000B48E3">
            <w:pPr>
              <w:pStyle w:val="ListParagraph"/>
              <w:numPr>
                <w:ilvl w:val="0"/>
                <w:numId w:val="22"/>
              </w:numPr>
              <w:spacing w:after="160" w:line="360" w:lineRule="auto"/>
            </w:pPr>
            <w:r w:rsidRPr="02AAF4D1">
              <w:t>Use case starts with user logging into the system.</w:t>
            </w:r>
          </w:p>
          <w:p w14:paraId="5B7C2BDA" w14:textId="6285E69F" w:rsidR="008639B7" w:rsidRDefault="008639B7" w:rsidP="000B48E3">
            <w:pPr>
              <w:pStyle w:val="ListParagraph"/>
              <w:numPr>
                <w:ilvl w:val="0"/>
                <w:numId w:val="22"/>
              </w:numPr>
              <w:spacing w:after="160" w:line="360" w:lineRule="auto"/>
            </w:pPr>
            <w:r w:rsidRPr="02AAF4D1">
              <w:t xml:space="preserve">User selects the video to </w:t>
            </w:r>
            <w:r w:rsidR="00BF0AA5">
              <w:t>generate questions and answers.</w:t>
            </w:r>
          </w:p>
          <w:p w14:paraId="45AB24B5" w14:textId="17EFEBF9" w:rsidR="008639B7" w:rsidRDefault="008639B7" w:rsidP="000B48E3">
            <w:pPr>
              <w:pStyle w:val="ListParagraph"/>
              <w:numPr>
                <w:ilvl w:val="0"/>
                <w:numId w:val="22"/>
              </w:numPr>
              <w:spacing w:after="160" w:line="360" w:lineRule="auto"/>
            </w:pPr>
            <w:r w:rsidRPr="02AAF4D1">
              <w:t>User clicks the ‘</w:t>
            </w:r>
            <w:r w:rsidR="00BF0AA5">
              <w:t>proceed</w:t>
            </w:r>
            <w:r w:rsidRPr="02AAF4D1">
              <w:t>’ button.</w:t>
            </w:r>
          </w:p>
          <w:p w14:paraId="51AC1DC7" w14:textId="77777777" w:rsidR="008639B7" w:rsidRDefault="008639B7" w:rsidP="000B48E3">
            <w:pPr>
              <w:pStyle w:val="ListParagraph"/>
              <w:numPr>
                <w:ilvl w:val="0"/>
                <w:numId w:val="22"/>
              </w:numPr>
              <w:spacing w:after="160" w:line="360" w:lineRule="auto"/>
            </w:pPr>
            <w:r w:rsidRPr="02AAF4D1">
              <w:t>System displays the ‘processing.......’ progress bar.</w:t>
            </w:r>
          </w:p>
          <w:p w14:paraId="52FF35F5" w14:textId="710860E9" w:rsidR="008639B7" w:rsidRDefault="008639B7" w:rsidP="000B48E3">
            <w:pPr>
              <w:pStyle w:val="ListParagraph"/>
              <w:numPr>
                <w:ilvl w:val="0"/>
                <w:numId w:val="22"/>
              </w:numPr>
              <w:spacing w:after="160" w:line="360" w:lineRule="auto"/>
            </w:pPr>
            <w:r w:rsidRPr="02AAF4D1">
              <w:t xml:space="preserve">System displays the </w:t>
            </w:r>
            <w:r w:rsidR="00C25B30">
              <w:t>questions and answers generated.</w:t>
            </w:r>
          </w:p>
          <w:p w14:paraId="23C5C99A" w14:textId="77777777" w:rsidR="008639B7" w:rsidRDefault="008639B7" w:rsidP="000B48E3">
            <w:pPr>
              <w:pStyle w:val="ListParagraph"/>
              <w:numPr>
                <w:ilvl w:val="0"/>
                <w:numId w:val="22"/>
              </w:numPr>
              <w:spacing w:after="160" w:line="360" w:lineRule="auto"/>
            </w:pPr>
            <w:r w:rsidRPr="02AAF4D1">
              <w:t>User clicks the ‘Proceed’ button.</w:t>
            </w:r>
          </w:p>
          <w:p w14:paraId="75D3EB5D" w14:textId="0544D8DB" w:rsidR="008639B7" w:rsidRDefault="008639B7" w:rsidP="000B48E3">
            <w:pPr>
              <w:pStyle w:val="ListParagraph"/>
              <w:numPr>
                <w:ilvl w:val="0"/>
                <w:numId w:val="22"/>
              </w:numPr>
              <w:spacing w:after="160" w:line="360" w:lineRule="auto"/>
            </w:pPr>
            <w:r w:rsidRPr="02AAF4D1">
              <w:t xml:space="preserve">System displays the </w:t>
            </w:r>
            <w:r w:rsidR="00C25B30">
              <w:t>video with questions embedded.</w:t>
            </w:r>
          </w:p>
        </w:tc>
      </w:tr>
      <w:tr w:rsidR="008639B7" w14:paraId="2A3DC5A1" w14:textId="77777777" w:rsidTr="00767CE2">
        <w:tc>
          <w:tcPr>
            <w:tcW w:w="2785" w:type="dxa"/>
          </w:tcPr>
          <w:p w14:paraId="3F389E97" w14:textId="77777777" w:rsidR="008639B7" w:rsidRDefault="008639B7" w:rsidP="00767CE2">
            <w:pPr>
              <w:spacing w:line="360" w:lineRule="auto"/>
            </w:pPr>
            <w:r w:rsidRPr="02AAF4D1">
              <w:rPr>
                <w:b/>
                <w:bCs/>
              </w:rPr>
              <w:t>Extensions</w:t>
            </w:r>
          </w:p>
        </w:tc>
        <w:tc>
          <w:tcPr>
            <w:tcW w:w="5435" w:type="dxa"/>
          </w:tcPr>
          <w:p w14:paraId="0CBF8429" w14:textId="30BD486C" w:rsidR="008639B7" w:rsidRDefault="008639B7" w:rsidP="00F038DD">
            <w:pPr>
              <w:keepNext/>
              <w:spacing w:line="360" w:lineRule="auto"/>
            </w:pPr>
            <w:r w:rsidRPr="02AAF4D1">
              <w:t xml:space="preserve">6a. </w:t>
            </w:r>
            <w:r w:rsidR="00C25B30">
              <w:t>User changes the question and answers</w:t>
            </w:r>
            <w:r w:rsidRPr="02AAF4D1">
              <w:t>.</w:t>
            </w:r>
          </w:p>
        </w:tc>
      </w:tr>
    </w:tbl>
    <w:p w14:paraId="1F129EEA" w14:textId="322C9BC3" w:rsidR="008639B7" w:rsidRPr="008639B7" w:rsidRDefault="00F038DD" w:rsidP="00F038DD">
      <w:pPr>
        <w:pStyle w:val="Caption"/>
        <w:jc w:val="center"/>
        <w:rPr>
          <w:color w:val="000000" w:themeColor="text1"/>
        </w:rPr>
      </w:pPr>
      <w:bookmarkStart w:id="27" w:name="_Ref8651254"/>
      <w:bookmarkStart w:id="28" w:name="_Toc8654827"/>
      <w:r>
        <w:t xml:space="preserve">Table </w:t>
      </w:r>
      <w:fldSimple w:instr=" STYLEREF 1 \s ">
        <w:r w:rsidR="00200BB1">
          <w:rPr>
            <w:noProof/>
          </w:rPr>
          <w:t>2</w:t>
        </w:r>
      </w:fldSimple>
      <w:r w:rsidR="00981E56">
        <w:t>.</w:t>
      </w:r>
      <w:fldSimple w:instr=" SEQ Table \* ARABIC \s 1 ">
        <w:r w:rsidR="00200BB1">
          <w:rPr>
            <w:noProof/>
          </w:rPr>
          <w:t>6</w:t>
        </w:r>
      </w:fldSimple>
      <w:r>
        <w:t>: Use case scenario for generate questions and answers</w:t>
      </w:r>
      <w:bookmarkEnd w:id="27"/>
      <w:bookmarkEnd w:id="28"/>
    </w:p>
    <w:p w14:paraId="190F2623" w14:textId="41FA53D4" w:rsidR="008639B7" w:rsidRDefault="008639B7" w:rsidP="02AAF4D1">
      <w:pPr>
        <w:spacing w:beforeAutospacing="1" w:afterAutospacing="1" w:line="360" w:lineRule="auto"/>
        <w:rPr>
          <w:i/>
          <w:iCs/>
          <w:color w:val="000000" w:themeColor="text1"/>
        </w:rPr>
      </w:pPr>
    </w:p>
    <w:p w14:paraId="49D87CA0" w14:textId="77777777" w:rsidR="00AA6B58" w:rsidRDefault="00AA6B58" w:rsidP="02AAF4D1">
      <w:pPr>
        <w:spacing w:beforeAutospacing="1" w:afterAutospacing="1" w:line="360" w:lineRule="auto"/>
        <w:rPr>
          <w:i/>
          <w:iCs/>
          <w:color w:val="000000" w:themeColor="text1"/>
        </w:rPr>
      </w:pPr>
    </w:p>
    <w:p w14:paraId="2ACC3AD2" w14:textId="77777777" w:rsidR="0022087D" w:rsidRDefault="0022087D" w:rsidP="02AAF4D1">
      <w:pPr>
        <w:spacing w:beforeAutospacing="1" w:afterAutospacing="1" w:line="360" w:lineRule="auto"/>
        <w:rPr>
          <w:i/>
          <w:iCs/>
          <w:color w:val="000000" w:themeColor="text1"/>
        </w:rPr>
      </w:pPr>
    </w:p>
    <w:p w14:paraId="34246770" w14:textId="77777777" w:rsidR="0022087D" w:rsidRDefault="0022087D" w:rsidP="02AAF4D1">
      <w:pPr>
        <w:spacing w:beforeAutospacing="1" w:afterAutospacing="1" w:line="360" w:lineRule="auto"/>
        <w:rPr>
          <w:i/>
          <w:iCs/>
          <w:color w:val="000000" w:themeColor="text1"/>
        </w:rPr>
      </w:pPr>
    </w:p>
    <w:p w14:paraId="037DC0B7" w14:textId="77777777" w:rsidR="0022087D" w:rsidRDefault="0022087D" w:rsidP="02AAF4D1">
      <w:pPr>
        <w:spacing w:beforeAutospacing="1" w:afterAutospacing="1" w:line="360" w:lineRule="auto"/>
        <w:rPr>
          <w:i/>
          <w:iCs/>
          <w:color w:val="000000" w:themeColor="text1"/>
        </w:rPr>
      </w:pPr>
    </w:p>
    <w:p w14:paraId="75BAF5C0" w14:textId="59D27CDF" w:rsidR="006E6437" w:rsidRDefault="006E6437" w:rsidP="00E76531">
      <w:pPr>
        <w:pStyle w:val="Heading2"/>
        <w:spacing w:line="360" w:lineRule="auto"/>
        <w:rPr>
          <w:szCs w:val="24"/>
        </w:rPr>
      </w:pPr>
      <w:bookmarkStart w:id="29" w:name="_Toc8654784"/>
      <w:r>
        <w:lastRenderedPageBreak/>
        <w:t>User characteristics</w:t>
      </w:r>
      <w:bookmarkEnd w:id="29"/>
    </w:p>
    <w:p w14:paraId="24234E8E" w14:textId="0F4B3C32" w:rsidR="576C0C17" w:rsidRDefault="576C0C17" w:rsidP="576C0C17"/>
    <w:p w14:paraId="5D92FA77" w14:textId="49534087" w:rsidR="576C0C17" w:rsidRDefault="576C0C17" w:rsidP="00B539A2">
      <w:pPr>
        <w:spacing w:after="160" w:line="360" w:lineRule="auto"/>
        <w:ind w:left="360"/>
        <w:jc w:val="both"/>
        <w:rPr>
          <w:rFonts w:eastAsia="Calibri"/>
        </w:rPr>
      </w:pPr>
      <w:r w:rsidRPr="29382600">
        <w:rPr>
          <w:rFonts w:eastAsia="Calibri"/>
        </w:rPr>
        <w:t xml:space="preserve">The target audience of our system is universities and higher educational institutes who wish to provide course materials for their students online. Therefore, our users fall into 2 main categories: </w:t>
      </w:r>
    </w:p>
    <w:p w14:paraId="731C372D" w14:textId="55826083" w:rsidR="576C0C17" w:rsidRDefault="576C0C17" w:rsidP="29382600">
      <w:pPr>
        <w:pStyle w:val="ListParagraph"/>
        <w:numPr>
          <w:ilvl w:val="1"/>
          <w:numId w:val="21"/>
        </w:numPr>
        <w:spacing w:after="160" w:line="360" w:lineRule="auto"/>
      </w:pPr>
      <w:r w:rsidRPr="29382600">
        <w:rPr>
          <w:rFonts w:eastAsia="Calibri"/>
        </w:rPr>
        <w:t>Lecturers</w:t>
      </w:r>
    </w:p>
    <w:p w14:paraId="702D8AD2" w14:textId="18524435" w:rsidR="576C0C17" w:rsidRDefault="576C0C17" w:rsidP="29382600">
      <w:pPr>
        <w:pStyle w:val="ListParagraph"/>
        <w:numPr>
          <w:ilvl w:val="1"/>
          <w:numId w:val="21"/>
        </w:numPr>
        <w:spacing w:after="160" w:line="360" w:lineRule="auto"/>
      </w:pPr>
      <w:r w:rsidRPr="29382600">
        <w:rPr>
          <w:rFonts w:eastAsia="Calibri"/>
        </w:rPr>
        <w:t>Students</w:t>
      </w:r>
    </w:p>
    <w:p w14:paraId="51A130A3" w14:textId="3B4E9BED" w:rsidR="576C0C17" w:rsidRDefault="576C0C17" w:rsidP="00B539A2">
      <w:pPr>
        <w:spacing w:after="160" w:line="360" w:lineRule="auto"/>
        <w:ind w:left="360"/>
        <w:jc w:val="both"/>
        <w:rPr>
          <w:rFonts w:eastAsia="Calibri"/>
        </w:rPr>
      </w:pPr>
      <w:r w:rsidRPr="29382600">
        <w:rPr>
          <w:rFonts w:eastAsia="Calibri"/>
        </w:rPr>
        <w:t xml:space="preserve"> Lecturers will use this system to upload course materials, and make it more interactive for the students, whereas students will use the system for learning and studying purposes. Both the categories of users do not require any prior technical knowledge besides basic interactions with a web application.</w:t>
      </w:r>
    </w:p>
    <w:p w14:paraId="3B9D2891" w14:textId="5D9908EC" w:rsidR="576C0C17" w:rsidRDefault="576C0C17" w:rsidP="576C0C17">
      <w:pPr>
        <w:spacing w:beforeAutospacing="1" w:afterAutospacing="1" w:line="360" w:lineRule="auto"/>
        <w:rPr>
          <w:i/>
          <w:iCs/>
          <w:color w:val="000000" w:themeColor="text1"/>
        </w:rPr>
      </w:pPr>
    </w:p>
    <w:p w14:paraId="6F838229" w14:textId="7B0D4B3A" w:rsidR="006E6437" w:rsidRDefault="006E6437" w:rsidP="00E76531">
      <w:pPr>
        <w:pStyle w:val="Heading2"/>
        <w:spacing w:line="360" w:lineRule="auto"/>
      </w:pPr>
      <w:bookmarkStart w:id="30" w:name="_Toc8654785"/>
      <w:r>
        <w:t>Constraints</w:t>
      </w:r>
      <w:bookmarkEnd w:id="30"/>
    </w:p>
    <w:p w14:paraId="48E51E67" w14:textId="03D0CBD3" w:rsidR="00AF4AEE" w:rsidRDefault="00AF4AEE" w:rsidP="00AF4AEE">
      <w:pPr>
        <w:pStyle w:val="ListParagraph"/>
        <w:widowControl w:val="0"/>
        <w:numPr>
          <w:ilvl w:val="0"/>
          <w:numId w:val="29"/>
        </w:numPr>
        <w:autoSpaceDE w:val="0"/>
        <w:autoSpaceDN w:val="0"/>
        <w:adjustRightInd w:val="0"/>
        <w:spacing w:line="360" w:lineRule="auto"/>
        <w:jc w:val="both"/>
      </w:pPr>
      <w:r>
        <w:t xml:space="preserve">Angular.js will be used to develop frontend client application while the backend processes are developed </w:t>
      </w:r>
      <w:r w:rsidR="00A75B1A">
        <w:t xml:space="preserve">primarily </w:t>
      </w:r>
      <w:r>
        <w:t xml:space="preserve">using </w:t>
      </w:r>
      <w:r w:rsidR="00A56B91">
        <w:t>node.js</w:t>
      </w:r>
      <w:r>
        <w:t xml:space="preserve"> and machine learning frameworks.</w:t>
      </w:r>
    </w:p>
    <w:p w14:paraId="1A044290" w14:textId="77777777" w:rsidR="00F55735" w:rsidRDefault="00F55735" w:rsidP="00F55735">
      <w:pPr>
        <w:pStyle w:val="ListParagraph"/>
        <w:widowControl w:val="0"/>
        <w:numPr>
          <w:ilvl w:val="0"/>
          <w:numId w:val="29"/>
        </w:numPr>
        <w:autoSpaceDE w:val="0"/>
        <w:autoSpaceDN w:val="0"/>
        <w:adjustRightInd w:val="0"/>
        <w:spacing w:line="360" w:lineRule="auto"/>
        <w:jc w:val="both"/>
      </w:pPr>
      <w:r>
        <w:t xml:space="preserve">The backend of the system will follow a microservices architecture where several components of the backend will be developed independent of each other. </w:t>
      </w:r>
    </w:p>
    <w:p w14:paraId="307A5FC3" w14:textId="77777777" w:rsidR="00F55735" w:rsidRDefault="00F55735" w:rsidP="00F55735">
      <w:pPr>
        <w:pStyle w:val="ListParagraph"/>
        <w:widowControl w:val="0"/>
        <w:numPr>
          <w:ilvl w:val="0"/>
          <w:numId w:val="29"/>
        </w:numPr>
        <w:autoSpaceDE w:val="0"/>
        <w:autoSpaceDN w:val="0"/>
        <w:adjustRightInd w:val="0"/>
        <w:spacing w:line="360" w:lineRule="auto"/>
        <w:jc w:val="both"/>
      </w:pPr>
      <w:r>
        <w:t xml:space="preserve">The developers of each microservice will be free to choose whatever technology stack suits their purpose. </w:t>
      </w:r>
    </w:p>
    <w:p w14:paraId="61B88053" w14:textId="77777777" w:rsidR="00F55735" w:rsidRDefault="00F55735" w:rsidP="00F55735">
      <w:pPr>
        <w:pStyle w:val="ListParagraph"/>
        <w:widowControl w:val="0"/>
        <w:numPr>
          <w:ilvl w:val="0"/>
          <w:numId w:val="29"/>
        </w:numPr>
        <w:autoSpaceDE w:val="0"/>
        <w:autoSpaceDN w:val="0"/>
        <w:adjustRightInd w:val="0"/>
        <w:spacing w:line="360" w:lineRule="auto"/>
        <w:jc w:val="both"/>
      </w:pPr>
      <w:r>
        <w:t xml:space="preserve">Internet connectivity is a must to interact between the frontend and backend processes. </w:t>
      </w:r>
    </w:p>
    <w:p w14:paraId="7E1FCABD" w14:textId="3A15440E" w:rsidR="00F55735" w:rsidRDefault="00F55735" w:rsidP="00F55735">
      <w:pPr>
        <w:pStyle w:val="ListParagraph"/>
        <w:widowControl w:val="0"/>
        <w:numPr>
          <w:ilvl w:val="0"/>
          <w:numId w:val="30"/>
        </w:numPr>
        <w:autoSpaceDE w:val="0"/>
        <w:autoSpaceDN w:val="0"/>
        <w:adjustRightInd w:val="0"/>
        <w:spacing w:line="360" w:lineRule="auto"/>
        <w:jc w:val="both"/>
      </w:pPr>
      <w:r>
        <w:t xml:space="preserve">Backend system must have minimum of 4GB RAM. </w:t>
      </w:r>
    </w:p>
    <w:p w14:paraId="4E2CCE36" w14:textId="3A15440E" w:rsidR="00F55735" w:rsidRDefault="00F55735" w:rsidP="00F55735">
      <w:pPr>
        <w:pStyle w:val="ListParagraph"/>
        <w:widowControl w:val="0"/>
        <w:numPr>
          <w:ilvl w:val="0"/>
          <w:numId w:val="30"/>
        </w:numPr>
        <w:autoSpaceDE w:val="0"/>
        <w:autoSpaceDN w:val="0"/>
        <w:adjustRightInd w:val="0"/>
        <w:spacing w:line="360" w:lineRule="auto"/>
        <w:jc w:val="both"/>
      </w:pPr>
      <w:r>
        <w:t>After performing the necessary analysis on the uploaded video, the final optimized video shall not be stored on the system internally. All temporary files will be removed after the final video is hosted on a suitable video hosting platform.</w:t>
      </w:r>
    </w:p>
    <w:p w14:paraId="6C4C2800" w14:textId="3A15440E" w:rsidR="00AF4AEE" w:rsidRDefault="00AF4AEE" w:rsidP="00AF4AEE">
      <w:pPr>
        <w:pStyle w:val="ListParagraph"/>
        <w:widowControl w:val="0"/>
        <w:autoSpaceDE w:val="0"/>
        <w:autoSpaceDN w:val="0"/>
        <w:adjustRightInd w:val="0"/>
        <w:spacing w:line="360" w:lineRule="auto"/>
        <w:jc w:val="both"/>
      </w:pPr>
    </w:p>
    <w:p w14:paraId="68069E8F" w14:textId="480BF691" w:rsidR="006E6437" w:rsidRDefault="006E6437" w:rsidP="00E76531">
      <w:pPr>
        <w:pStyle w:val="Heading2"/>
        <w:spacing w:line="360" w:lineRule="auto"/>
      </w:pPr>
      <w:bookmarkStart w:id="31" w:name="_Toc8654786"/>
      <w:r>
        <w:lastRenderedPageBreak/>
        <w:t>Assumptions and dependencies</w:t>
      </w:r>
      <w:bookmarkEnd w:id="31"/>
    </w:p>
    <w:p w14:paraId="190B0D04" w14:textId="199A0839" w:rsidR="00FB018B" w:rsidRDefault="00FB018B" w:rsidP="004204AD">
      <w:pPr>
        <w:pStyle w:val="ListParagraph"/>
        <w:numPr>
          <w:ilvl w:val="0"/>
          <w:numId w:val="23"/>
        </w:numPr>
        <w:spacing w:line="360" w:lineRule="auto"/>
      </w:pPr>
      <w:r>
        <w:t xml:space="preserve">Initial release of platform will be </w:t>
      </w:r>
      <w:r w:rsidR="004725B5">
        <w:t xml:space="preserve">targeted for </w:t>
      </w:r>
      <w:r w:rsidR="000F41D9">
        <w:t xml:space="preserve">desktop web browsers. Future releases </w:t>
      </w:r>
      <w:r w:rsidR="004204AD">
        <w:t>shall introduce mobile friendly design.</w:t>
      </w:r>
    </w:p>
    <w:p w14:paraId="7746B8B9" w14:textId="199A0839" w:rsidR="000A0203" w:rsidRDefault="000A0203" w:rsidP="000A0203">
      <w:pPr>
        <w:pStyle w:val="ListParagraph"/>
        <w:widowControl w:val="0"/>
        <w:numPr>
          <w:ilvl w:val="0"/>
          <w:numId w:val="23"/>
        </w:numPr>
        <w:autoSpaceDE w:val="0"/>
        <w:autoSpaceDN w:val="0"/>
        <w:adjustRightInd w:val="0"/>
        <w:spacing w:line="360" w:lineRule="auto"/>
        <w:jc w:val="both"/>
      </w:pPr>
      <w:r>
        <w:t xml:space="preserve">All browsers are assumed to be capable of running the frontend JavaScript application. </w:t>
      </w:r>
    </w:p>
    <w:p w14:paraId="5FA66978" w14:textId="5C8178F5" w:rsidR="004204AD" w:rsidRDefault="001C38CA" w:rsidP="004204AD">
      <w:pPr>
        <w:pStyle w:val="ListParagraph"/>
        <w:numPr>
          <w:ilvl w:val="0"/>
          <w:numId w:val="23"/>
        </w:numPr>
        <w:spacing w:line="360" w:lineRule="auto"/>
      </w:pPr>
      <w:r>
        <w:t xml:space="preserve">Only screen recorded lectures </w:t>
      </w:r>
      <w:r w:rsidR="0075506F">
        <w:t xml:space="preserve">(voice </w:t>
      </w:r>
      <w:r w:rsidR="00053E51">
        <w:t xml:space="preserve">over presentation) </w:t>
      </w:r>
      <w:r>
        <w:t xml:space="preserve">will be supported for the initial release. </w:t>
      </w:r>
      <w:r w:rsidR="003A4439">
        <w:t xml:space="preserve">Future releases </w:t>
      </w:r>
      <w:r w:rsidR="00FF5165">
        <w:t xml:space="preserve">will </w:t>
      </w:r>
      <w:r w:rsidR="00A53FAE">
        <w:t xml:space="preserve">support </w:t>
      </w:r>
      <w:r w:rsidR="00095350">
        <w:t xml:space="preserve">more </w:t>
      </w:r>
      <w:r w:rsidR="00A219A3">
        <w:t xml:space="preserve">lecture video patterns </w:t>
      </w:r>
      <w:r w:rsidR="00304655">
        <w:t>such as talking head,</w:t>
      </w:r>
      <w:r w:rsidR="004A5F11">
        <w:t xml:space="preserve"> lecture capture, etc.</w:t>
      </w:r>
    </w:p>
    <w:p w14:paraId="5F62197F" w14:textId="5C8178F5" w:rsidR="0011772B" w:rsidRPr="00FB018B" w:rsidRDefault="0011772B" w:rsidP="00782B14">
      <w:pPr>
        <w:pStyle w:val="ListParagraph"/>
        <w:spacing w:line="360" w:lineRule="auto"/>
      </w:pPr>
    </w:p>
    <w:p w14:paraId="10C389F9" w14:textId="0DFEF451" w:rsidR="006E6437" w:rsidRDefault="006E6437" w:rsidP="00E76531">
      <w:pPr>
        <w:pStyle w:val="Heading2"/>
        <w:spacing w:line="360" w:lineRule="auto"/>
      </w:pPr>
      <w:bookmarkStart w:id="32" w:name="_Toc8654787"/>
      <w:r>
        <w:t>Apportioning of requirements</w:t>
      </w:r>
      <w:bookmarkEnd w:id="32"/>
    </w:p>
    <w:p w14:paraId="082FC4A2" w14:textId="77777777" w:rsidR="003A516C" w:rsidRDefault="003A516C" w:rsidP="003A516C">
      <w:pPr>
        <w:pStyle w:val="ListParagraph"/>
        <w:widowControl w:val="0"/>
        <w:numPr>
          <w:ilvl w:val="0"/>
          <w:numId w:val="34"/>
        </w:numPr>
        <w:autoSpaceDE w:val="0"/>
        <w:autoSpaceDN w:val="0"/>
        <w:adjustRightInd w:val="0"/>
        <w:spacing w:line="360" w:lineRule="auto"/>
        <w:jc w:val="both"/>
      </w:pPr>
      <w:r>
        <w:t>Essential Requirements:</w:t>
      </w:r>
    </w:p>
    <w:p w14:paraId="6282B68E" w14:textId="5BB4E3BD" w:rsidR="003A516C" w:rsidRDefault="00A0062F" w:rsidP="003A516C">
      <w:pPr>
        <w:pStyle w:val="ListParagraph"/>
        <w:widowControl w:val="0"/>
        <w:numPr>
          <w:ilvl w:val="0"/>
          <w:numId w:val="39"/>
        </w:numPr>
        <w:autoSpaceDE w:val="0"/>
        <w:autoSpaceDN w:val="0"/>
        <w:adjustRightInd w:val="0"/>
        <w:spacing w:line="360" w:lineRule="auto"/>
        <w:jc w:val="both"/>
      </w:pPr>
      <w:r>
        <w:t>T</w:t>
      </w:r>
      <w:r w:rsidR="003A516C">
        <w:t xml:space="preserve">he content creator </w:t>
      </w:r>
      <w:r>
        <w:t xml:space="preserve">should be able </w:t>
      </w:r>
      <w:r w:rsidR="003A516C">
        <w:t>to upload a lecture video and source code file so that it can be processed by the system.</w:t>
      </w:r>
    </w:p>
    <w:p w14:paraId="3F00F440" w14:textId="1B3A5B5E" w:rsidR="003A516C" w:rsidRDefault="00A0062F" w:rsidP="003A516C">
      <w:pPr>
        <w:pStyle w:val="ListParagraph"/>
        <w:widowControl w:val="0"/>
        <w:numPr>
          <w:ilvl w:val="0"/>
          <w:numId w:val="39"/>
        </w:numPr>
        <w:autoSpaceDE w:val="0"/>
        <w:autoSpaceDN w:val="0"/>
        <w:adjustRightInd w:val="0"/>
        <w:spacing w:line="360" w:lineRule="auto"/>
        <w:jc w:val="both"/>
      </w:pPr>
      <w:r>
        <w:t>The learner should be able</w:t>
      </w:r>
      <w:r w:rsidR="003A516C">
        <w:t xml:space="preserve"> to navigate the lecture video using the lines of code in a source code file as the reference.</w:t>
      </w:r>
    </w:p>
    <w:p w14:paraId="65F6900B" w14:textId="259EFDF5" w:rsidR="003A516C" w:rsidRDefault="00A0062F" w:rsidP="003A516C">
      <w:pPr>
        <w:pStyle w:val="ListParagraph"/>
        <w:widowControl w:val="0"/>
        <w:numPr>
          <w:ilvl w:val="0"/>
          <w:numId w:val="39"/>
        </w:numPr>
        <w:autoSpaceDE w:val="0"/>
        <w:autoSpaceDN w:val="0"/>
        <w:adjustRightInd w:val="0"/>
        <w:spacing w:line="360" w:lineRule="auto"/>
        <w:jc w:val="both"/>
      </w:pPr>
      <w:r>
        <w:t xml:space="preserve">The learner should be able to navigate the lecture video using </w:t>
      </w:r>
      <w:r w:rsidR="00D60A05">
        <w:t>the lecture slides.</w:t>
      </w:r>
    </w:p>
    <w:p w14:paraId="7EA0687C" w14:textId="77777777" w:rsidR="0057113F" w:rsidRDefault="00D60A05" w:rsidP="003A516C">
      <w:pPr>
        <w:pStyle w:val="ListParagraph"/>
        <w:widowControl w:val="0"/>
        <w:numPr>
          <w:ilvl w:val="0"/>
          <w:numId w:val="39"/>
        </w:numPr>
        <w:autoSpaceDE w:val="0"/>
        <w:autoSpaceDN w:val="0"/>
        <w:adjustRightInd w:val="0"/>
        <w:spacing w:line="360" w:lineRule="auto"/>
        <w:jc w:val="both"/>
      </w:pPr>
      <w:r>
        <w:t xml:space="preserve">The system should automatically generate and suggest suitable questions for </w:t>
      </w:r>
      <w:r w:rsidR="0057113F">
        <w:t xml:space="preserve">each lecture video. </w:t>
      </w:r>
    </w:p>
    <w:p w14:paraId="0188CF0C" w14:textId="4B3158FE" w:rsidR="00D60A05" w:rsidRDefault="0057113F" w:rsidP="003A516C">
      <w:pPr>
        <w:pStyle w:val="ListParagraph"/>
        <w:widowControl w:val="0"/>
        <w:numPr>
          <w:ilvl w:val="0"/>
          <w:numId w:val="39"/>
        </w:numPr>
        <w:autoSpaceDE w:val="0"/>
        <w:autoSpaceDN w:val="0"/>
        <w:adjustRightInd w:val="0"/>
        <w:spacing w:line="360" w:lineRule="auto"/>
        <w:jc w:val="both"/>
      </w:pPr>
      <w:r>
        <w:t>The system should automatically suggest segment</w:t>
      </w:r>
      <w:r w:rsidR="00733ECD">
        <w:t xml:space="preserve">ation points where the video can be broken down into smaller </w:t>
      </w:r>
      <w:r w:rsidR="00B601B4">
        <w:t>sections.</w:t>
      </w:r>
    </w:p>
    <w:p w14:paraId="7BE13C48" w14:textId="070C2727" w:rsidR="00B75929" w:rsidRDefault="00B75929" w:rsidP="00B75929">
      <w:pPr>
        <w:pStyle w:val="ListParagraph"/>
        <w:widowControl w:val="0"/>
        <w:numPr>
          <w:ilvl w:val="0"/>
          <w:numId w:val="34"/>
        </w:numPr>
        <w:autoSpaceDE w:val="0"/>
        <w:autoSpaceDN w:val="0"/>
        <w:adjustRightInd w:val="0"/>
        <w:spacing w:line="360" w:lineRule="auto"/>
        <w:jc w:val="both"/>
      </w:pPr>
      <w:r>
        <w:t>Desirable Requirements:</w:t>
      </w:r>
    </w:p>
    <w:p w14:paraId="0AD2995C" w14:textId="070C2727" w:rsidR="00B75929" w:rsidRDefault="00B75929" w:rsidP="00B75929">
      <w:pPr>
        <w:pStyle w:val="ListParagraph"/>
        <w:widowControl w:val="0"/>
        <w:numPr>
          <w:ilvl w:val="0"/>
          <w:numId w:val="32"/>
        </w:numPr>
        <w:autoSpaceDE w:val="0"/>
        <w:autoSpaceDN w:val="0"/>
        <w:adjustRightInd w:val="0"/>
        <w:spacing w:line="360" w:lineRule="auto"/>
        <w:jc w:val="both"/>
      </w:pPr>
      <w:r>
        <w:t>Generate data on popularity of lecture videos.</w:t>
      </w:r>
    </w:p>
    <w:p w14:paraId="4C5213FF" w14:textId="1AA3AC9F" w:rsidR="00CE4600" w:rsidRPr="00CE4600" w:rsidRDefault="00B75929" w:rsidP="00CE4600">
      <w:pPr>
        <w:pStyle w:val="ListParagraph"/>
        <w:widowControl w:val="0"/>
        <w:numPr>
          <w:ilvl w:val="0"/>
          <w:numId w:val="32"/>
        </w:numPr>
        <w:autoSpaceDE w:val="0"/>
        <w:autoSpaceDN w:val="0"/>
        <w:adjustRightInd w:val="0"/>
        <w:spacing w:line="360" w:lineRule="auto"/>
        <w:jc w:val="both"/>
      </w:pPr>
      <w:r>
        <w:t>Have a feedback system where students can reach the lecturer who created the videos.</w:t>
      </w:r>
    </w:p>
    <w:p w14:paraId="2F1947CD" w14:textId="2BEFAAF7" w:rsidR="002C0119" w:rsidRPr="002C0119" w:rsidRDefault="00CB0D6C" w:rsidP="002C0119">
      <w:pPr>
        <w:pStyle w:val="ListParagraph"/>
        <w:widowControl w:val="0"/>
        <w:numPr>
          <w:ilvl w:val="0"/>
          <w:numId w:val="32"/>
        </w:numPr>
        <w:autoSpaceDE w:val="0"/>
        <w:autoSpaceDN w:val="0"/>
        <w:adjustRightInd w:val="0"/>
        <w:spacing w:line="360" w:lineRule="auto"/>
        <w:jc w:val="both"/>
      </w:pPr>
      <w:r>
        <w:t xml:space="preserve">Generate </w:t>
      </w:r>
      <w:r w:rsidR="00CB2F6F">
        <w:t>stati</w:t>
      </w:r>
      <w:r w:rsidR="00447611">
        <w:t>stic</w:t>
      </w:r>
      <w:r w:rsidR="00CB2F6F">
        <w:t>al</w:t>
      </w:r>
      <w:r>
        <w:t xml:space="preserve"> report </w:t>
      </w:r>
      <w:r w:rsidR="004C1C77">
        <w:t xml:space="preserve">for </w:t>
      </w:r>
      <w:r w:rsidR="00207528">
        <w:t xml:space="preserve">lectures </w:t>
      </w:r>
      <w:r w:rsidR="00FD4B0D">
        <w:t xml:space="preserve">and how learners </w:t>
      </w:r>
      <w:r w:rsidR="00A66498">
        <w:t>engage with them</w:t>
      </w:r>
      <w:r w:rsidR="00F94FC7">
        <w:t>.</w:t>
      </w:r>
    </w:p>
    <w:p w14:paraId="149A6D30" w14:textId="70566EEB" w:rsidR="006E6DC3" w:rsidRDefault="00B944C3" w:rsidP="00B75929">
      <w:pPr>
        <w:pStyle w:val="ListParagraph"/>
        <w:widowControl w:val="0"/>
        <w:numPr>
          <w:ilvl w:val="0"/>
          <w:numId w:val="32"/>
        </w:numPr>
        <w:autoSpaceDE w:val="0"/>
        <w:autoSpaceDN w:val="0"/>
        <w:adjustRightInd w:val="0"/>
        <w:spacing w:line="360" w:lineRule="auto"/>
        <w:jc w:val="both"/>
      </w:pPr>
      <w:r>
        <w:t xml:space="preserve">Maintain </w:t>
      </w:r>
      <w:r w:rsidR="00B36742">
        <w:t xml:space="preserve">a student profile </w:t>
      </w:r>
      <w:r w:rsidR="007013D4">
        <w:t>and grading system</w:t>
      </w:r>
      <w:r w:rsidR="007E4A8C">
        <w:t>.</w:t>
      </w:r>
    </w:p>
    <w:p w14:paraId="03D5F29C" w14:textId="070C2727" w:rsidR="00B75929" w:rsidRDefault="00B75929" w:rsidP="00B75929">
      <w:pPr>
        <w:pStyle w:val="ListParagraph"/>
        <w:widowControl w:val="0"/>
        <w:numPr>
          <w:ilvl w:val="0"/>
          <w:numId w:val="34"/>
        </w:numPr>
        <w:autoSpaceDE w:val="0"/>
        <w:autoSpaceDN w:val="0"/>
        <w:adjustRightInd w:val="0"/>
        <w:spacing w:line="360" w:lineRule="auto"/>
        <w:jc w:val="both"/>
      </w:pPr>
      <w:r>
        <w:t>Optional Requirements:</w:t>
      </w:r>
    </w:p>
    <w:p w14:paraId="41C8FD66" w14:textId="070C2727" w:rsidR="00FA1CE7" w:rsidRDefault="00B75929" w:rsidP="00FA1CE7">
      <w:pPr>
        <w:pStyle w:val="ListParagraph"/>
        <w:widowControl w:val="0"/>
        <w:numPr>
          <w:ilvl w:val="0"/>
          <w:numId w:val="33"/>
        </w:numPr>
        <w:autoSpaceDE w:val="0"/>
        <w:autoSpaceDN w:val="0"/>
        <w:adjustRightInd w:val="0"/>
        <w:spacing w:line="360" w:lineRule="auto"/>
        <w:jc w:val="both"/>
      </w:pPr>
      <w:r>
        <w:t>Create a search function to search through the indexed video file for code occurrences.</w:t>
      </w:r>
    </w:p>
    <w:p w14:paraId="43FA5D1E" w14:textId="77777777" w:rsidR="00AB3294" w:rsidRDefault="00AB3294" w:rsidP="009B7643">
      <w:pPr>
        <w:widowControl w:val="0"/>
        <w:autoSpaceDE w:val="0"/>
        <w:autoSpaceDN w:val="0"/>
        <w:adjustRightInd w:val="0"/>
        <w:spacing w:line="360" w:lineRule="auto"/>
        <w:ind w:left="720"/>
        <w:jc w:val="both"/>
        <w:rPr>
          <w:color w:val="FF0000"/>
        </w:rPr>
        <w:sectPr w:rsidR="00AB3294" w:rsidSect="006E4255">
          <w:pgSz w:w="11906" w:h="16838" w:code="9"/>
          <w:pgMar w:top="1411" w:right="1411" w:bottom="2275" w:left="2275" w:header="720" w:footer="720" w:gutter="0"/>
          <w:cols w:space="720"/>
          <w:docGrid w:linePitch="360"/>
        </w:sectPr>
      </w:pPr>
    </w:p>
    <w:p w14:paraId="3248FAC6" w14:textId="1EF855D9" w:rsidR="00FA5991" w:rsidRDefault="00FA5991" w:rsidP="00DD230F">
      <w:pPr>
        <w:pStyle w:val="Heading1"/>
        <w:spacing w:line="360" w:lineRule="auto"/>
      </w:pPr>
      <w:bookmarkStart w:id="33" w:name="_Toc8654788"/>
      <w:r w:rsidRPr="00FA5991">
        <w:lastRenderedPageBreak/>
        <w:t>Specific requirements</w:t>
      </w:r>
      <w:bookmarkEnd w:id="33"/>
      <w:r>
        <w:rPr>
          <w:vertAlign w:val="superscript"/>
        </w:rPr>
        <w:t xml:space="preserve"> </w:t>
      </w:r>
    </w:p>
    <w:p w14:paraId="4C38A94E" w14:textId="77777777" w:rsidR="00FA5991" w:rsidRPr="00FA5991" w:rsidRDefault="00FA5991" w:rsidP="00074F64">
      <w:pPr>
        <w:spacing w:line="360" w:lineRule="auto"/>
      </w:pPr>
    </w:p>
    <w:p w14:paraId="34C93D65" w14:textId="5BFB3815" w:rsidR="00FA5991" w:rsidRPr="00FA5991" w:rsidRDefault="00FA5991" w:rsidP="00DD230F">
      <w:pPr>
        <w:pStyle w:val="Heading2"/>
        <w:spacing w:line="360" w:lineRule="auto"/>
      </w:pPr>
      <w:bookmarkStart w:id="34" w:name="_Toc8654789"/>
      <w:r w:rsidRPr="00FA5991">
        <w:t>External interface requirements</w:t>
      </w:r>
      <w:bookmarkEnd w:id="34"/>
    </w:p>
    <w:p w14:paraId="27451FC3" w14:textId="4543C831" w:rsidR="00FA5991" w:rsidRPr="00FA5991" w:rsidRDefault="00FA5991" w:rsidP="00E76531">
      <w:pPr>
        <w:pStyle w:val="Heading3"/>
        <w:spacing w:line="360" w:lineRule="auto"/>
      </w:pPr>
      <w:bookmarkStart w:id="35" w:name="_Toc8654790"/>
      <w:r w:rsidRPr="00FA5991">
        <w:t>User interfaces</w:t>
      </w:r>
      <w:bookmarkEnd w:id="35"/>
    </w:p>
    <w:p w14:paraId="21E04E0A" w14:textId="7BA2EB87" w:rsidR="00822488" w:rsidRPr="00822488" w:rsidRDefault="002F581F" w:rsidP="00822488">
      <w:pPr>
        <w:spacing w:before="120" w:after="120" w:line="360" w:lineRule="auto"/>
      </w:pPr>
      <w:r w:rsidRPr="1F90E115">
        <w:rPr>
          <w:color w:val="000000" w:themeColor="text1"/>
        </w:rPr>
        <w:t>The</w:t>
      </w:r>
      <w:r w:rsidR="00FA5991" w:rsidRPr="1F90E115">
        <w:rPr>
          <w:color w:val="000000" w:themeColor="text1"/>
        </w:rPr>
        <w:t xml:space="preserve"> </w:t>
      </w:r>
      <w:r w:rsidRPr="1F90E115">
        <w:rPr>
          <w:color w:val="000000" w:themeColor="text1"/>
        </w:rPr>
        <w:t>d</w:t>
      </w:r>
      <w:r w:rsidR="00FA5991" w:rsidRPr="1F90E115">
        <w:rPr>
          <w:color w:val="000000" w:themeColor="text1"/>
        </w:rPr>
        <w:t xml:space="preserve">escription of user interface in section 2.1.2 showed </w:t>
      </w:r>
      <w:r w:rsidRPr="1F90E115">
        <w:rPr>
          <w:color w:val="000000" w:themeColor="text1"/>
        </w:rPr>
        <w:t xml:space="preserve">a basic description of the interfaces to </w:t>
      </w:r>
      <w:r w:rsidR="00FA5991" w:rsidRPr="1F90E115">
        <w:rPr>
          <w:color w:val="000000" w:themeColor="text1"/>
        </w:rPr>
        <w:t xml:space="preserve">provide product perspective. </w:t>
      </w:r>
      <w:r>
        <w:t xml:space="preserve">The interfaces mentioned under </w:t>
      </w:r>
      <w:r w:rsidR="00A920CC">
        <w:t>section</w:t>
      </w:r>
      <w:r>
        <w:t xml:space="preserve"> 3.1.1</w:t>
      </w:r>
      <w:r w:rsidR="00A920CC">
        <w:t xml:space="preserve"> </w:t>
      </w:r>
      <w:r w:rsidR="00503BD3">
        <w:t>provide a</w:t>
      </w:r>
      <w:r w:rsidR="00A920CC">
        <w:t xml:space="preserve"> more detailed representation of the required interfaces an</w:t>
      </w:r>
      <w:r w:rsidR="005B5523">
        <w:t>d</w:t>
      </w:r>
      <w:r w:rsidR="00A920CC">
        <w:t xml:space="preserve"> are intended for the developers of the system.</w:t>
      </w:r>
    </w:p>
    <w:p w14:paraId="6AD5AFC8" w14:textId="77777777" w:rsidR="00A136B4" w:rsidRPr="00822488" w:rsidRDefault="00A136B4" w:rsidP="00822488">
      <w:pPr>
        <w:spacing w:before="120" w:after="120" w:line="360" w:lineRule="auto"/>
      </w:pPr>
    </w:p>
    <w:p w14:paraId="552BE29A" w14:textId="77777777" w:rsidR="00F038DD" w:rsidRDefault="007311CD" w:rsidP="00F038DD">
      <w:pPr>
        <w:keepNext/>
        <w:spacing w:before="120" w:after="120" w:line="360" w:lineRule="auto"/>
      </w:pPr>
      <w:bookmarkStart w:id="36" w:name="_GoBack"/>
      <w:r>
        <w:rPr>
          <w:noProof/>
        </w:rPr>
        <w:drawing>
          <wp:inline distT="0" distB="0" distL="0" distR="0" wp14:anchorId="519D96DE" wp14:editId="246F8F8F">
            <wp:extent cx="5219700" cy="328485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ng"/>
                    <pic:cNvPicPr/>
                  </pic:nvPicPr>
                  <pic:blipFill>
                    <a:blip r:embed="rId18" cstate="email">
                      <a:extLst>
                        <a:ext uri="{28A0092B-C50C-407E-A947-70E740481C1C}">
                          <a14:useLocalDpi xmlns:a14="http://schemas.microsoft.com/office/drawing/2010/main"/>
                        </a:ext>
                      </a:extLst>
                    </a:blip>
                    <a:stretch>
                      <a:fillRect/>
                    </a:stretch>
                  </pic:blipFill>
                  <pic:spPr>
                    <a:xfrm>
                      <a:off x="0" y="0"/>
                      <a:ext cx="5219700" cy="3284855"/>
                    </a:xfrm>
                    <a:prstGeom prst="rect">
                      <a:avLst/>
                    </a:prstGeom>
                    <a:ln>
                      <a:solidFill>
                        <a:schemeClr val="tx1"/>
                      </a:solidFill>
                    </a:ln>
                  </pic:spPr>
                </pic:pic>
              </a:graphicData>
            </a:graphic>
          </wp:inline>
        </w:drawing>
      </w:r>
      <w:bookmarkEnd w:id="36"/>
    </w:p>
    <w:p w14:paraId="255D47F1" w14:textId="220BA4F0" w:rsidR="007311CD" w:rsidRDefault="00F038DD" w:rsidP="00F038DD">
      <w:pPr>
        <w:pStyle w:val="Caption"/>
        <w:jc w:val="center"/>
      </w:pPr>
      <w:bookmarkStart w:id="37" w:name="_Toc8654807"/>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3</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1</w:t>
      </w:r>
      <w:r w:rsidR="00800036">
        <w:rPr>
          <w:noProof/>
        </w:rPr>
        <w:fldChar w:fldCharType="end"/>
      </w:r>
      <w:r>
        <w:t>: User interface for home screen</w:t>
      </w:r>
      <w:bookmarkEnd w:id="37"/>
    </w:p>
    <w:p w14:paraId="62DC2726" w14:textId="77777777" w:rsidR="007311CD" w:rsidRDefault="007311CD" w:rsidP="00F565AB">
      <w:pPr>
        <w:spacing w:before="120" w:after="120" w:line="360" w:lineRule="auto"/>
      </w:pPr>
    </w:p>
    <w:p w14:paraId="6700B184" w14:textId="77777777" w:rsidR="00F038DD" w:rsidRDefault="007311CD" w:rsidP="00F038DD">
      <w:pPr>
        <w:keepNext/>
        <w:spacing w:before="120" w:after="120" w:line="360" w:lineRule="auto"/>
      </w:pPr>
      <w:r>
        <w:rPr>
          <w:noProof/>
        </w:rPr>
        <w:lastRenderedPageBreak/>
        <w:drawing>
          <wp:inline distT="0" distB="0" distL="0" distR="0" wp14:anchorId="5EA61A49" wp14:editId="3A40E76D">
            <wp:extent cx="5219700" cy="3284855"/>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load content.png"/>
                    <pic:cNvPicPr/>
                  </pic:nvPicPr>
                  <pic:blipFill>
                    <a:blip r:embed="rId19" cstate="email">
                      <a:extLst>
                        <a:ext uri="{28A0092B-C50C-407E-A947-70E740481C1C}">
                          <a14:useLocalDpi xmlns:a14="http://schemas.microsoft.com/office/drawing/2010/main"/>
                        </a:ext>
                      </a:extLst>
                    </a:blip>
                    <a:stretch>
                      <a:fillRect/>
                    </a:stretch>
                  </pic:blipFill>
                  <pic:spPr>
                    <a:xfrm>
                      <a:off x="0" y="0"/>
                      <a:ext cx="5219700" cy="3284855"/>
                    </a:xfrm>
                    <a:prstGeom prst="rect">
                      <a:avLst/>
                    </a:prstGeom>
                    <a:ln>
                      <a:solidFill>
                        <a:schemeClr val="tx1"/>
                      </a:solidFill>
                    </a:ln>
                  </pic:spPr>
                </pic:pic>
              </a:graphicData>
            </a:graphic>
          </wp:inline>
        </w:drawing>
      </w:r>
    </w:p>
    <w:p w14:paraId="1D51009A" w14:textId="6CD5BA21" w:rsidR="007311CD" w:rsidRDefault="00F038DD" w:rsidP="00F038DD">
      <w:pPr>
        <w:pStyle w:val="Caption"/>
        <w:jc w:val="center"/>
      </w:pPr>
      <w:bookmarkStart w:id="38" w:name="_Toc8654808"/>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3</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2</w:t>
      </w:r>
      <w:r w:rsidR="00800036">
        <w:rPr>
          <w:noProof/>
        </w:rPr>
        <w:fldChar w:fldCharType="end"/>
      </w:r>
      <w:r>
        <w:t>: User interface for upload content</w:t>
      </w:r>
      <w:bookmarkEnd w:id="38"/>
    </w:p>
    <w:p w14:paraId="7FDFD2CA" w14:textId="77777777" w:rsidR="00F038DD" w:rsidRDefault="007311CD" w:rsidP="00F038DD">
      <w:pPr>
        <w:keepNext/>
        <w:spacing w:before="120" w:after="120" w:line="360" w:lineRule="auto"/>
      </w:pPr>
      <w:r>
        <w:rPr>
          <w:noProof/>
        </w:rPr>
        <w:drawing>
          <wp:inline distT="0" distB="0" distL="0" distR="0" wp14:anchorId="05025066" wp14:editId="4ADE8499">
            <wp:extent cx="5219700" cy="3954145"/>
            <wp:effectExtent l="19050" t="19050" r="1905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 video topics.png"/>
                    <pic:cNvPicPr/>
                  </pic:nvPicPr>
                  <pic:blipFill>
                    <a:blip r:embed="rId20" cstate="email">
                      <a:extLst>
                        <a:ext uri="{28A0092B-C50C-407E-A947-70E740481C1C}">
                          <a14:useLocalDpi xmlns:a14="http://schemas.microsoft.com/office/drawing/2010/main"/>
                        </a:ext>
                      </a:extLst>
                    </a:blip>
                    <a:stretch>
                      <a:fillRect/>
                    </a:stretch>
                  </pic:blipFill>
                  <pic:spPr>
                    <a:xfrm>
                      <a:off x="0" y="0"/>
                      <a:ext cx="5219700" cy="3954145"/>
                    </a:xfrm>
                    <a:prstGeom prst="rect">
                      <a:avLst/>
                    </a:prstGeom>
                    <a:ln>
                      <a:solidFill>
                        <a:schemeClr val="tx1"/>
                      </a:solidFill>
                    </a:ln>
                  </pic:spPr>
                </pic:pic>
              </a:graphicData>
            </a:graphic>
          </wp:inline>
        </w:drawing>
      </w:r>
    </w:p>
    <w:p w14:paraId="294B4E0C" w14:textId="3F97678C" w:rsidR="007311CD" w:rsidRDefault="00F038DD" w:rsidP="00F038DD">
      <w:pPr>
        <w:pStyle w:val="Caption"/>
        <w:jc w:val="center"/>
      </w:pPr>
      <w:bookmarkStart w:id="39" w:name="_Toc8654809"/>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3</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3</w:t>
      </w:r>
      <w:r w:rsidR="00800036">
        <w:rPr>
          <w:noProof/>
        </w:rPr>
        <w:fldChar w:fldCharType="end"/>
      </w:r>
      <w:r>
        <w:t>: User interface for topic segment adjusting</w:t>
      </w:r>
      <w:bookmarkEnd w:id="39"/>
    </w:p>
    <w:p w14:paraId="01EA7ED7" w14:textId="77777777" w:rsidR="007311CD" w:rsidRDefault="007311CD" w:rsidP="00F565AB">
      <w:pPr>
        <w:spacing w:before="120" w:after="120" w:line="360" w:lineRule="auto"/>
      </w:pPr>
    </w:p>
    <w:p w14:paraId="3462A971" w14:textId="77777777" w:rsidR="00F038DD" w:rsidRDefault="007311CD" w:rsidP="00F038DD">
      <w:pPr>
        <w:keepNext/>
        <w:spacing w:before="120" w:after="120" w:line="360" w:lineRule="auto"/>
      </w:pPr>
      <w:r>
        <w:rPr>
          <w:noProof/>
        </w:rPr>
        <w:lastRenderedPageBreak/>
        <w:drawing>
          <wp:inline distT="0" distB="0" distL="0" distR="0" wp14:anchorId="5AF28597" wp14:editId="55EF0BF4">
            <wp:extent cx="5219700" cy="3284855"/>
            <wp:effectExtent l="19050" t="19050" r="1905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deo Player.png"/>
                    <pic:cNvPicPr/>
                  </pic:nvPicPr>
                  <pic:blipFill>
                    <a:blip r:embed="rId21" cstate="email">
                      <a:extLst>
                        <a:ext uri="{28A0092B-C50C-407E-A947-70E740481C1C}">
                          <a14:useLocalDpi xmlns:a14="http://schemas.microsoft.com/office/drawing/2010/main"/>
                        </a:ext>
                      </a:extLst>
                    </a:blip>
                    <a:stretch>
                      <a:fillRect/>
                    </a:stretch>
                  </pic:blipFill>
                  <pic:spPr>
                    <a:xfrm>
                      <a:off x="0" y="0"/>
                      <a:ext cx="5219700" cy="3284855"/>
                    </a:xfrm>
                    <a:prstGeom prst="rect">
                      <a:avLst/>
                    </a:prstGeom>
                    <a:ln>
                      <a:solidFill>
                        <a:schemeClr val="tx1"/>
                      </a:solidFill>
                    </a:ln>
                  </pic:spPr>
                </pic:pic>
              </a:graphicData>
            </a:graphic>
          </wp:inline>
        </w:drawing>
      </w:r>
    </w:p>
    <w:p w14:paraId="3D00BD3F" w14:textId="2F615D57" w:rsidR="007311CD" w:rsidRDefault="00F038DD" w:rsidP="00F038DD">
      <w:pPr>
        <w:pStyle w:val="Caption"/>
        <w:jc w:val="center"/>
      </w:pPr>
      <w:bookmarkStart w:id="40" w:name="_Toc8654810"/>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3</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4</w:t>
      </w:r>
      <w:r w:rsidR="00800036">
        <w:rPr>
          <w:noProof/>
        </w:rPr>
        <w:fldChar w:fldCharType="end"/>
      </w:r>
      <w:r>
        <w:t>: User interface for video player</w:t>
      </w:r>
      <w:bookmarkEnd w:id="40"/>
    </w:p>
    <w:p w14:paraId="507F5F01" w14:textId="77777777" w:rsidR="00F038DD" w:rsidRDefault="007311CD" w:rsidP="00F038DD">
      <w:pPr>
        <w:keepNext/>
        <w:spacing w:before="120" w:after="120" w:line="360" w:lineRule="auto"/>
      </w:pPr>
      <w:r>
        <w:rPr>
          <w:noProof/>
        </w:rPr>
        <w:drawing>
          <wp:inline distT="0" distB="0" distL="0" distR="0" wp14:anchorId="541269E4" wp14:editId="7B555D13">
            <wp:extent cx="5219700" cy="3954145"/>
            <wp:effectExtent l="19050" t="19050" r="1905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deo Player  Code Finder.png"/>
                    <pic:cNvPicPr/>
                  </pic:nvPicPr>
                  <pic:blipFill>
                    <a:blip r:embed="rId22" cstate="email">
                      <a:extLst>
                        <a:ext uri="{28A0092B-C50C-407E-A947-70E740481C1C}">
                          <a14:useLocalDpi xmlns:a14="http://schemas.microsoft.com/office/drawing/2010/main"/>
                        </a:ext>
                      </a:extLst>
                    </a:blip>
                    <a:stretch>
                      <a:fillRect/>
                    </a:stretch>
                  </pic:blipFill>
                  <pic:spPr>
                    <a:xfrm>
                      <a:off x="0" y="0"/>
                      <a:ext cx="5219700" cy="3954145"/>
                    </a:xfrm>
                    <a:prstGeom prst="rect">
                      <a:avLst/>
                    </a:prstGeom>
                    <a:ln>
                      <a:solidFill>
                        <a:schemeClr val="tx1"/>
                      </a:solidFill>
                    </a:ln>
                  </pic:spPr>
                </pic:pic>
              </a:graphicData>
            </a:graphic>
          </wp:inline>
        </w:drawing>
      </w:r>
    </w:p>
    <w:p w14:paraId="1359630F" w14:textId="320AC776" w:rsidR="007311CD" w:rsidRDefault="00F038DD" w:rsidP="00F038DD">
      <w:pPr>
        <w:pStyle w:val="Caption"/>
        <w:jc w:val="center"/>
      </w:pPr>
      <w:bookmarkStart w:id="41" w:name="_Toc8654811"/>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3</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5</w:t>
      </w:r>
      <w:r w:rsidR="00800036">
        <w:rPr>
          <w:noProof/>
        </w:rPr>
        <w:fldChar w:fldCharType="end"/>
      </w:r>
      <w:r>
        <w:t>: User interface for navigate video using code samples</w:t>
      </w:r>
      <w:bookmarkEnd w:id="41"/>
    </w:p>
    <w:p w14:paraId="54A92702" w14:textId="77777777" w:rsidR="007311CD" w:rsidRDefault="007311CD" w:rsidP="00F565AB">
      <w:pPr>
        <w:spacing w:before="120" w:after="120" w:line="360" w:lineRule="auto"/>
      </w:pPr>
    </w:p>
    <w:p w14:paraId="492B088C" w14:textId="77777777" w:rsidR="00F038DD" w:rsidRDefault="007311CD" w:rsidP="00F038DD">
      <w:pPr>
        <w:keepNext/>
        <w:spacing w:before="120" w:after="120" w:line="360" w:lineRule="auto"/>
      </w:pPr>
      <w:r>
        <w:rPr>
          <w:noProof/>
        </w:rPr>
        <w:lastRenderedPageBreak/>
        <w:drawing>
          <wp:inline distT="0" distB="0" distL="0" distR="0" wp14:anchorId="73195C37" wp14:editId="095E700F">
            <wp:extent cx="5219700" cy="339344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deo Player  Questions.png"/>
                    <pic:cNvPicPr/>
                  </pic:nvPicPr>
                  <pic:blipFill>
                    <a:blip r:embed="rId23" cstate="email">
                      <a:extLst>
                        <a:ext uri="{28A0092B-C50C-407E-A947-70E740481C1C}">
                          <a14:useLocalDpi xmlns:a14="http://schemas.microsoft.com/office/drawing/2010/main"/>
                        </a:ext>
                      </a:extLst>
                    </a:blip>
                    <a:stretch>
                      <a:fillRect/>
                    </a:stretch>
                  </pic:blipFill>
                  <pic:spPr>
                    <a:xfrm>
                      <a:off x="0" y="0"/>
                      <a:ext cx="5219700" cy="3393440"/>
                    </a:xfrm>
                    <a:prstGeom prst="rect">
                      <a:avLst/>
                    </a:prstGeom>
                    <a:ln>
                      <a:solidFill>
                        <a:schemeClr val="tx1"/>
                      </a:solidFill>
                    </a:ln>
                  </pic:spPr>
                </pic:pic>
              </a:graphicData>
            </a:graphic>
          </wp:inline>
        </w:drawing>
      </w:r>
    </w:p>
    <w:p w14:paraId="32090E0A" w14:textId="2DCB46B1" w:rsidR="007311CD" w:rsidRDefault="00F038DD" w:rsidP="00F038DD">
      <w:pPr>
        <w:pStyle w:val="Caption"/>
        <w:jc w:val="center"/>
      </w:pPr>
      <w:bookmarkStart w:id="42" w:name="_Toc8654812"/>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3</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6</w:t>
      </w:r>
      <w:r w:rsidR="00800036">
        <w:rPr>
          <w:noProof/>
        </w:rPr>
        <w:fldChar w:fldCharType="end"/>
      </w:r>
      <w:r>
        <w:t>: User interface for answering question in video playback</w:t>
      </w:r>
      <w:bookmarkEnd w:id="42"/>
    </w:p>
    <w:p w14:paraId="127DD460" w14:textId="77777777" w:rsidR="007311CD" w:rsidRDefault="007311CD" w:rsidP="00F565AB">
      <w:pPr>
        <w:spacing w:before="120" w:after="120" w:line="360" w:lineRule="auto"/>
      </w:pPr>
    </w:p>
    <w:p w14:paraId="6A860F04" w14:textId="77777777" w:rsidR="00F038DD" w:rsidRDefault="007311CD" w:rsidP="00F038DD">
      <w:pPr>
        <w:keepNext/>
        <w:spacing w:before="120" w:after="120" w:line="360" w:lineRule="auto"/>
      </w:pPr>
      <w:r>
        <w:rPr>
          <w:noProof/>
        </w:rPr>
        <w:drawing>
          <wp:inline distT="0" distB="0" distL="0" distR="0" wp14:anchorId="2D802502" wp14:editId="4B0713C7">
            <wp:extent cx="5219700" cy="3393440"/>
            <wp:effectExtent l="19050" t="19050" r="1905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deo Player Slides.png"/>
                    <pic:cNvPicPr/>
                  </pic:nvPicPr>
                  <pic:blipFill>
                    <a:blip r:embed="rId24" cstate="email">
                      <a:extLst>
                        <a:ext uri="{28A0092B-C50C-407E-A947-70E740481C1C}">
                          <a14:useLocalDpi xmlns:a14="http://schemas.microsoft.com/office/drawing/2010/main"/>
                        </a:ext>
                      </a:extLst>
                    </a:blip>
                    <a:stretch>
                      <a:fillRect/>
                    </a:stretch>
                  </pic:blipFill>
                  <pic:spPr>
                    <a:xfrm>
                      <a:off x="0" y="0"/>
                      <a:ext cx="5219700" cy="3393440"/>
                    </a:xfrm>
                    <a:prstGeom prst="rect">
                      <a:avLst/>
                    </a:prstGeom>
                    <a:ln>
                      <a:solidFill>
                        <a:schemeClr val="tx1"/>
                      </a:solidFill>
                    </a:ln>
                  </pic:spPr>
                </pic:pic>
              </a:graphicData>
            </a:graphic>
          </wp:inline>
        </w:drawing>
      </w:r>
    </w:p>
    <w:p w14:paraId="69BFBABF" w14:textId="4BE0F498" w:rsidR="007311CD" w:rsidRDefault="00F038DD" w:rsidP="00F038DD">
      <w:pPr>
        <w:pStyle w:val="Caption"/>
        <w:jc w:val="center"/>
      </w:pPr>
      <w:bookmarkStart w:id="43" w:name="_Toc8654813"/>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3</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7</w:t>
      </w:r>
      <w:r w:rsidR="00800036">
        <w:rPr>
          <w:noProof/>
        </w:rPr>
        <w:fldChar w:fldCharType="end"/>
      </w:r>
      <w:r>
        <w:t>: User interface for navigate using slides</w:t>
      </w:r>
      <w:bookmarkEnd w:id="43"/>
    </w:p>
    <w:p w14:paraId="0CCDCB4A" w14:textId="77777777" w:rsidR="007311CD" w:rsidRDefault="007311CD" w:rsidP="00F565AB">
      <w:pPr>
        <w:spacing w:before="120" w:after="120" w:line="360" w:lineRule="auto"/>
      </w:pPr>
    </w:p>
    <w:p w14:paraId="351E9313" w14:textId="01DC2784" w:rsidR="00FA5991" w:rsidRPr="00FA5991" w:rsidRDefault="00FA5991" w:rsidP="00074F64">
      <w:pPr>
        <w:pStyle w:val="Heading3"/>
        <w:spacing w:line="360" w:lineRule="auto"/>
      </w:pPr>
      <w:bookmarkStart w:id="44" w:name="_Toc8654791"/>
      <w:r w:rsidRPr="00FA5991">
        <w:lastRenderedPageBreak/>
        <w:t>Hardware interfaces</w:t>
      </w:r>
      <w:bookmarkEnd w:id="44"/>
    </w:p>
    <w:p w14:paraId="3B52AC6A" w14:textId="460F95E8" w:rsidR="00B72FC3" w:rsidRPr="001D1FA2" w:rsidRDefault="00B72FC3" w:rsidP="00B72FC3">
      <w:pPr>
        <w:spacing w:before="120" w:after="120" w:line="360" w:lineRule="auto"/>
        <w:rPr>
          <w:color w:val="000000"/>
        </w:rPr>
      </w:pPr>
      <w:r>
        <w:rPr>
          <w:iCs/>
          <w:color w:val="000000"/>
        </w:rPr>
        <w:t>No specialized hardware is required for the backend. A regular computer with an internet connection and web browser capable of running JavaScript will be required to access the web application.</w:t>
      </w:r>
    </w:p>
    <w:p w14:paraId="3880E351" w14:textId="75E495A4" w:rsidR="00FA5991" w:rsidRPr="00FA5991" w:rsidRDefault="00FA5991" w:rsidP="00074F64">
      <w:pPr>
        <w:pStyle w:val="Heading3"/>
        <w:spacing w:line="360" w:lineRule="auto"/>
      </w:pPr>
      <w:bookmarkStart w:id="45" w:name="_Toc8654792"/>
      <w:r w:rsidRPr="00FA5991">
        <w:t>Software interfaces</w:t>
      </w:r>
      <w:bookmarkEnd w:id="45"/>
    </w:p>
    <w:p w14:paraId="5E03574A" w14:textId="77777777" w:rsidR="00894711" w:rsidRPr="005A7F1A" w:rsidRDefault="00894711" w:rsidP="00894711">
      <w:pPr>
        <w:pStyle w:val="ListParagraph"/>
        <w:numPr>
          <w:ilvl w:val="0"/>
          <w:numId w:val="13"/>
        </w:numPr>
        <w:spacing w:before="120" w:after="120" w:line="360" w:lineRule="auto"/>
        <w:rPr>
          <w:color w:val="000000" w:themeColor="text1"/>
        </w:rPr>
      </w:pPr>
      <w:r>
        <w:rPr>
          <w:iCs/>
          <w:color w:val="000000" w:themeColor="text1"/>
        </w:rPr>
        <w:t>Node.js runtime</w:t>
      </w:r>
    </w:p>
    <w:p w14:paraId="41388D98" w14:textId="77777777" w:rsidR="00894711" w:rsidRDefault="00894711" w:rsidP="00894711">
      <w:pPr>
        <w:pStyle w:val="ListParagraph"/>
        <w:numPr>
          <w:ilvl w:val="0"/>
          <w:numId w:val="13"/>
        </w:numPr>
        <w:spacing w:before="120" w:after="120" w:line="360" w:lineRule="auto"/>
        <w:rPr>
          <w:color w:val="000000" w:themeColor="text1"/>
        </w:rPr>
      </w:pPr>
      <w:proofErr w:type="spellStart"/>
      <w:r w:rsidRPr="06773F79">
        <w:rPr>
          <w:color w:val="000000" w:themeColor="text1"/>
        </w:rPr>
        <w:t>Ffmpeg</w:t>
      </w:r>
      <w:proofErr w:type="spellEnd"/>
      <w:r w:rsidRPr="06773F79">
        <w:rPr>
          <w:color w:val="000000" w:themeColor="text1"/>
        </w:rPr>
        <w:t xml:space="preserve"> – video and audio manipulation</w:t>
      </w:r>
    </w:p>
    <w:p w14:paraId="319CE6A6" w14:textId="77777777" w:rsidR="00894711" w:rsidRDefault="00894711" w:rsidP="00894711">
      <w:pPr>
        <w:pStyle w:val="ListParagraph"/>
        <w:numPr>
          <w:ilvl w:val="0"/>
          <w:numId w:val="13"/>
        </w:numPr>
        <w:spacing w:before="120" w:after="120" w:line="360" w:lineRule="auto"/>
        <w:rPr>
          <w:color w:val="000000" w:themeColor="text1"/>
        </w:rPr>
      </w:pPr>
      <w:proofErr w:type="spellStart"/>
      <w:r>
        <w:rPr>
          <w:color w:val="000000" w:themeColor="text1"/>
        </w:rPr>
        <w:t>Keras</w:t>
      </w:r>
      <w:proofErr w:type="spellEnd"/>
      <w:r>
        <w:rPr>
          <w:color w:val="000000" w:themeColor="text1"/>
        </w:rPr>
        <w:t xml:space="preserve"> machine learning library</w:t>
      </w:r>
    </w:p>
    <w:p w14:paraId="6B492D64" w14:textId="77777777" w:rsidR="00894711" w:rsidRPr="00DA20A5" w:rsidRDefault="00894711" w:rsidP="00894711">
      <w:pPr>
        <w:pStyle w:val="ListParagraph"/>
        <w:numPr>
          <w:ilvl w:val="0"/>
          <w:numId w:val="13"/>
        </w:numPr>
        <w:spacing w:before="120" w:after="120" w:line="360" w:lineRule="auto"/>
        <w:rPr>
          <w:color w:val="000000" w:themeColor="text1"/>
        </w:rPr>
      </w:pPr>
      <w:r>
        <w:rPr>
          <w:color w:val="000000" w:themeColor="text1"/>
        </w:rPr>
        <w:t>OpenCV computer vision library</w:t>
      </w:r>
    </w:p>
    <w:p w14:paraId="715F5348" w14:textId="77777777" w:rsidR="00894711" w:rsidRDefault="00894711" w:rsidP="00894711">
      <w:pPr>
        <w:pStyle w:val="ListParagraph"/>
        <w:numPr>
          <w:ilvl w:val="0"/>
          <w:numId w:val="13"/>
        </w:numPr>
        <w:spacing w:before="120" w:after="120" w:line="360" w:lineRule="auto"/>
        <w:rPr>
          <w:color w:val="000000" w:themeColor="text1"/>
        </w:rPr>
      </w:pPr>
      <w:r w:rsidRPr="06773F79">
        <w:rPr>
          <w:color w:val="000000" w:themeColor="text1"/>
        </w:rPr>
        <w:t>Amazon Web Services (AWS)</w:t>
      </w:r>
    </w:p>
    <w:p w14:paraId="710AD808" w14:textId="77777777" w:rsidR="00894711" w:rsidRDefault="00894711" w:rsidP="00894711">
      <w:pPr>
        <w:pStyle w:val="ListParagraph"/>
        <w:numPr>
          <w:ilvl w:val="0"/>
          <w:numId w:val="13"/>
        </w:numPr>
        <w:spacing w:before="120" w:after="120" w:line="360" w:lineRule="auto"/>
        <w:rPr>
          <w:color w:val="000000" w:themeColor="text1"/>
        </w:rPr>
      </w:pPr>
      <w:r w:rsidRPr="06773F79">
        <w:rPr>
          <w:color w:val="000000" w:themeColor="text1"/>
        </w:rPr>
        <w:t>WebStorm</w:t>
      </w:r>
    </w:p>
    <w:p w14:paraId="480E93E1" w14:textId="77777777" w:rsidR="00894711" w:rsidRDefault="00894711" w:rsidP="00894711">
      <w:pPr>
        <w:pStyle w:val="ListParagraph"/>
        <w:numPr>
          <w:ilvl w:val="0"/>
          <w:numId w:val="13"/>
        </w:numPr>
        <w:spacing w:before="120" w:after="120" w:line="360" w:lineRule="auto"/>
        <w:rPr>
          <w:color w:val="000000" w:themeColor="text1"/>
        </w:rPr>
      </w:pPr>
      <w:r>
        <w:rPr>
          <w:color w:val="000000" w:themeColor="text1"/>
        </w:rPr>
        <w:t>Protégé</w:t>
      </w:r>
    </w:p>
    <w:p w14:paraId="0A822661" w14:textId="5D4DB89A" w:rsidR="00FA5991" w:rsidRPr="00FA5991" w:rsidRDefault="00FA5991" w:rsidP="00074F64">
      <w:pPr>
        <w:pStyle w:val="Heading3"/>
        <w:spacing w:line="360" w:lineRule="auto"/>
      </w:pPr>
      <w:bookmarkStart w:id="46" w:name="_Toc8654793"/>
      <w:r w:rsidRPr="00FA5991">
        <w:t>Communication interfaces</w:t>
      </w:r>
      <w:bookmarkEnd w:id="46"/>
    </w:p>
    <w:p w14:paraId="3E070A44" w14:textId="66DCAAB9" w:rsidR="00FA5991" w:rsidRPr="004250A4" w:rsidRDefault="004250A4" w:rsidP="00074F64">
      <w:pPr>
        <w:spacing w:before="120" w:after="120" w:line="360" w:lineRule="auto"/>
        <w:rPr>
          <w:iCs/>
          <w:color w:val="000000"/>
        </w:rPr>
      </w:pPr>
      <w:r w:rsidRPr="004250A4">
        <w:rPr>
          <w:iCs/>
          <w:color w:val="000000"/>
        </w:rPr>
        <w:t>A stable high</w:t>
      </w:r>
      <w:r w:rsidR="004122F1" w:rsidRPr="004250A4">
        <w:rPr>
          <w:iCs/>
          <w:color w:val="000000"/>
        </w:rPr>
        <w:t>-</w:t>
      </w:r>
      <w:r w:rsidRPr="004250A4">
        <w:rPr>
          <w:iCs/>
          <w:color w:val="000000"/>
        </w:rPr>
        <w:t>speed internet connection is required.</w:t>
      </w:r>
    </w:p>
    <w:p w14:paraId="63722181" w14:textId="77777777" w:rsidR="00FA5991" w:rsidRPr="00FA5991" w:rsidRDefault="00FA5991" w:rsidP="00074F64">
      <w:pPr>
        <w:spacing w:before="120" w:after="120" w:line="360" w:lineRule="auto"/>
        <w:rPr>
          <w:color w:val="000000"/>
        </w:rPr>
      </w:pPr>
    </w:p>
    <w:p w14:paraId="2F21A0EE" w14:textId="1993C209" w:rsidR="00FA5991" w:rsidRDefault="00FA5991" w:rsidP="00E76531">
      <w:pPr>
        <w:pStyle w:val="Heading2"/>
        <w:spacing w:line="360" w:lineRule="auto"/>
      </w:pPr>
      <w:bookmarkStart w:id="47" w:name="_Toc8654794"/>
      <w:r w:rsidRPr="00FA5991">
        <w:t>Classes/Objects</w:t>
      </w:r>
      <w:bookmarkEnd w:id="47"/>
    </w:p>
    <w:p w14:paraId="02986401" w14:textId="203F728A" w:rsidR="006F2BAF" w:rsidRDefault="006F2BAF" w:rsidP="006F2BAF">
      <w:pPr>
        <w:pStyle w:val="ListParagraph"/>
        <w:numPr>
          <w:ilvl w:val="0"/>
          <w:numId w:val="47"/>
        </w:numPr>
        <w:spacing w:line="360" w:lineRule="auto"/>
      </w:pPr>
      <w:r>
        <w:t>Essential</w:t>
      </w:r>
    </w:p>
    <w:p w14:paraId="600B9261" w14:textId="5FB7D830" w:rsidR="006F2BAF" w:rsidRDefault="00A2238D" w:rsidP="006F2BAF">
      <w:pPr>
        <w:pStyle w:val="ListParagraph"/>
        <w:numPr>
          <w:ilvl w:val="1"/>
          <w:numId w:val="47"/>
        </w:numPr>
        <w:spacing w:line="360" w:lineRule="auto"/>
      </w:pPr>
      <w:proofErr w:type="spellStart"/>
      <w:r>
        <w:t>MediaController</w:t>
      </w:r>
      <w:proofErr w:type="spellEnd"/>
      <w:r>
        <w:t xml:space="preserve"> – To handle upload and streaming of video and </w:t>
      </w:r>
      <w:r w:rsidR="00A13050">
        <w:t>other media</w:t>
      </w:r>
      <w:r>
        <w:t xml:space="preserve"> content.</w:t>
      </w:r>
    </w:p>
    <w:p w14:paraId="45EC1BBA" w14:textId="77777777" w:rsidR="00D94BBF" w:rsidRDefault="00336F6B" w:rsidP="006F2BAF">
      <w:pPr>
        <w:pStyle w:val="ListParagraph"/>
        <w:numPr>
          <w:ilvl w:val="1"/>
          <w:numId w:val="47"/>
        </w:numPr>
        <w:spacing w:line="360" w:lineRule="auto"/>
      </w:pPr>
      <w:r>
        <w:t xml:space="preserve">Authenticator – To generate </w:t>
      </w:r>
      <w:r w:rsidR="00D94BBF">
        <w:t>authentication tokens for valid user credentials.</w:t>
      </w:r>
    </w:p>
    <w:p w14:paraId="2B06610C" w14:textId="5FC6EDFB" w:rsidR="00A2238D" w:rsidRDefault="000C639D" w:rsidP="006F2BAF">
      <w:pPr>
        <w:pStyle w:val="ListParagraph"/>
        <w:numPr>
          <w:ilvl w:val="1"/>
          <w:numId w:val="47"/>
        </w:numPr>
        <w:spacing w:line="360" w:lineRule="auto"/>
      </w:pPr>
      <w:proofErr w:type="spellStart"/>
      <w:r>
        <w:t>Video</w:t>
      </w:r>
      <w:r w:rsidR="003B2FED">
        <w:t>Pre</w:t>
      </w:r>
      <w:r>
        <w:t>Processor</w:t>
      </w:r>
      <w:proofErr w:type="spellEnd"/>
      <w:r>
        <w:t xml:space="preserve"> – Handle initial processing of uploaded videos</w:t>
      </w:r>
    </w:p>
    <w:p w14:paraId="21200514" w14:textId="44451E26" w:rsidR="00BD146E" w:rsidRDefault="00BD146E" w:rsidP="006F2BAF">
      <w:pPr>
        <w:pStyle w:val="ListParagraph"/>
        <w:numPr>
          <w:ilvl w:val="1"/>
          <w:numId w:val="47"/>
        </w:numPr>
        <w:spacing w:line="360" w:lineRule="auto"/>
      </w:pPr>
      <w:proofErr w:type="spellStart"/>
      <w:r>
        <w:t>ServiceController</w:t>
      </w:r>
      <w:proofErr w:type="spellEnd"/>
      <w:r>
        <w:t xml:space="preserve"> </w:t>
      </w:r>
      <w:r w:rsidR="00A609E5">
        <w:t>–</w:t>
      </w:r>
      <w:r>
        <w:t xml:space="preserve"> </w:t>
      </w:r>
      <w:r w:rsidR="00A609E5">
        <w:t xml:space="preserve">Apply the required </w:t>
      </w:r>
      <w:r w:rsidR="00966F0F">
        <w:t xml:space="preserve">algorithm or service when called. </w:t>
      </w:r>
    </w:p>
    <w:p w14:paraId="260BBEA6" w14:textId="144441EC" w:rsidR="006F2BAF" w:rsidRDefault="006F2BAF" w:rsidP="006F2BAF">
      <w:pPr>
        <w:pStyle w:val="ListParagraph"/>
        <w:numPr>
          <w:ilvl w:val="0"/>
          <w:numId w:val="47"/>
        </w:numPr>
        <w:spacing w:line="360" w:lineRule="auto"/>
      </w:pPr>
      <w:r>
        <w:t>Optional</w:t>
      </w:r>
    </w:p>
    <w:p w14:paraId="0D27E6BB" w14:textId="0A067EC3" w:rsidR="00A447A3" w:rsidRDefault="00A87EAF" w:rsidP="00A447A3">
      <w:pPr>
        <w:pStyle w:val="ListParagraph"/>
        <w:numPr>
          <w:ilvl w:val="1"/>
          <w:numId w:val="47"/>
        </w:numPr>
        <w:spacing w:line="360" w:lineRule="auto"/>
      </w:pPr>
      <w:proofErr w:type="spellStart"/>
      <w:r>
        <w:t>DataAnalyzer</w:t>
      </w:r>
      <w:proofErr w:type="spellEnd"/>
      <w:r>
        <w:t xml:space="preserve"> – To Generate analysis reports</w:t>
      </w:r>
    </w:p>
    <w:p w14:paraId="1E1BE7CA" w14:textId="77777777" w:rsidR="00E96557" w:rsidRDefault="00E96557" w:rsidP="00E96557">
      <w:pPr>
        <w:pStyle w:val="ListParagraph"/>
        <w:spacing w:line="360" w:lineRule="auto"/>
        <w:ind w:left="1440"/>
      </w:pPr>
    </w:p>
    <w:p w14:paraId="550B736F" w14:textId="77777777" w:rsidR="00E96557" w:rsidRPr="006F2BAF" w:rsidRDefault="00E96557" w:rsidP="00E96557">
      <w:pPr>
        <w:pStyle w:val="ListParagraph"/>
        <w:spacing w:line="360" w:lineRule="auto"/>
        <w:ind w:left="1440"/>
      </w:pPr>
    </w:p>
    <w:p w14:paraId="61BA87F5" w14:textId="523872E2" w:rsidR="00FA5991" w:rsidRDefault="00FA5991" w:rsidP="00E76531">
      <w:pPr>
        <w:pStyle w:val="Heading2"/>
        <w:spacing w:line="360" w:lineRule="auto"/>
      </w:pPr>
      <w:bookmarkStart w:id="48" w:name="_Toc8654795"/>
      <w:r w:rsidRPr="00FA5991">
        <w:lastRenderedPageBreak/>
        <w:t>Performance requirements</w:t>
      </w:r>
      <w:bookmarkEnd w:id="48"/>
    </w:p>
    <w:p w14:paraId="7F2CB75B" w14:textId="71831E7C" w:rsidR="005D43C7" w:rsidRDefault="005D43C7" w:rsidP="005D43C7"/>
    <w:p w14:paraId="4E3561C6" w14:textId="148E40AA" w:rsidR="005D43C7" w:rsidRDefault="005D43C7" w:rsidP="00342CC3">
      <w:pPr>
        <w:spacing w:line="360" w:lineRule="auto"/>
        <w:jc w:val="both"/>
      </w:pPr>
      <w:r>
        <w:t xml:space="preserve">The proposed platform is </w:t>
      </w:r>
      <w:r w:rsidR="000962D7">
        <w:t xml:space="preserve">expected to run on a </w:t>
      </w:r>
      <w:r w:rsidR="00314D5D">
        <w:t xml:space="preserve">standard desktop computer or a laptop </w:t>
      </w:r>
      <w:r w:rsidR="008164E3">
        <w:t xml:space="preserve">computer with minimum requirements </w:t>
      </w:r>
      <w:r w:rsidR="008C5459">
        <w:t>to access internet.</w:t>
      </w:r>
      <w:r w:rsidR="003753E7">
        <w:t xml:space="preserve"> Considering functional requirements </w:t>
      </w:r>
      <w:r w:rsidR="0005100A">
        <w:t xml:space="preserve">following </w:t>
      </w:r>
      <w:r w:rsidR="00AA130E">
        <w:t xml:space="preserve">performance requirements </w:t>
      </w:r>
      <w:r w:rsidR="009361B3">
        <w:t>are identified.</w:t>
      </w:r>
    </w:p>
    <w:p w14:paraId="21F71FE7" w14:textId="49ECE94D" w:rsidR="00860BA7" w:rsidRPr="002E49C0" w:rsidRDefault="002D37FA" w:rsidP="002E49C0">
      <w:pPr>
        <w:pStyle w:val="ListParagraph"/>
        <w:numPr>
          <w:ilvl w:val="0"/>
          <w:numId w:val="24"/>
        </w:numPr>
        <w:spacing w:line="360" w:lineRule="auto"/>
        <w:jc w:val="both"/>
        <w:rPr>
          <w:color w:val="000000" w:themeColor="text1"/>
        </w:rPr>
      </w:pPr>
      <w:r w:rsidRPr="002E49C0">
        <w:rPr>
          <w:color w:val="000000" w:themeColor="text1"/>
        </w:rPr>
        <w:t xml:space="preserve">Platform should support minimum </w:t>
      </w:r>
      <w:r w:rsidR="00303DAC" w:rsidRPr="002E49C0">
        <w:rPr>
          <w:color w:val="000000" w:themeColor="text1"/>
        </w:rPr>
        <w:t xml:space="preserve">1000 </w:t>
      </w:r>
      <w:r w:rsidR="00595CB4" w:rsidRPr="002E49C0">
        <w:rPr>
          <w:color w:val="000000" w:themeColor="text1"/>
        </w:rPr>
        <w:t>simultaneous</w:t>
      </w:r>
      <w:r w:rsidR="00303DAC" w:rsidRPr="002E49C0">
        <w:rPr>
          <w:color w:val="000000" w:themeColor="text1"/>
        </w:rPr>
        <w:t xml:space="preserve"> </w:t>
      </w:r>
      <w:r w:rsidR="00595CB4" w:rsidRPr="002E49C0">
        <w:rPr>
          <w:color w:val="000000" w:themeColor="text1"/>
        </w:rPr>
        <w:t>requests</w:t>
      </w:r>
      <w:r w:rsidR="002E49C0" w:rsidRPr="002E49C0">
        <w:rPr>
          <w:color w:val="000000" w:themeColor="text1"/>
        </w:rPr>
        <w:t>.</w:t>
      </w:r>
    </w:p>
    <w:p w14:paraId="009EA9E2" w14:textId="77777777" w:rsidR="005344F4" w:rsidRDefault="005344F4" w:rsidP="005344F4">
      <w:pPr>
        <w:pStyle w:val="ListParagraph"/>
        <w:numPr>
          <w:ilvl w:val="0"/>
          <w:numId w:val="24"/>
        </w:numPr>
        <w:spacing w:line="360" w:lineRule="auto"/>
      </w:pPr>
      <w:r>
        <w:t>Loading a webpage should not take more than 4000 milliseconds</w:t>
      </w:r>
    </w:p>
    <w:p w14:paraId="61E7E69E" w14:textId="77777777" w:rsidR="005344F4" w:rsidRDefault="005344F4" w:rsidP="005344F4">
      <w:pPr>
        <w:pStyle w:val="ListParagraph"/>
        <w:numPr>
          <w:ilvl w:val="0"/>
          <w:numId w:val="24"/>
        </w:numPr>
        <w:spacing w:line="360" w:lineRule="auto"/>
      </w:pPr>
      <w:r>
        <w:t xml:space="preserve">Once a page is loaded, each user interaction should not have a latency of more than 500 milliseconds. </w:t>
      </w:r>
    </w:p>
    <w:p w14:paraId="188718FD" w14:textId="0F2126EE" w:rsidR="00D43043" w:rsidRDefault="005344F4" w:rsidP="00AF6252">
      <w:pPr>
        <w:pStyle w:val="ListParagraph"/>
        <w:numPr>
          <w:ilvl w:val="0"/>
          <w:numId w:val="24"/>
        </w:numPr>
        <w:spacing w:line="360" w:lineRule="auto"/>
      </w:pPr>
      <w:r>
        <w:t>Video quality should be at least 480p</w:t>
      </w:r>
    </w:p>
    <w:p w14:paraId="0DEBBCA1" w14:textId="77777777" w:rsidR="00AF6252" w:rsidRPr="00D43043" w:rsidRDefault="00AF6252" w:rsidP="00AF6252">
      <w:pPr>
        <w:pStyle w:val="ListParagraph"/>
        <w:spacing w:line="360" w:lineRule="auto"/>
      </w:pPr>
    </w:p>
    <w:p w14:paraId="02BBB2FD" w14:textId="5A9C33D9" w:rsidR="00FA5991" w:rsidRDefault="00FA5991" w:rsidP="00E76531">
      <w:pPr>
        <w:pStyle w:val="Heading2"/>
        <w:spacing w:line="360" w:lineRule="auto"/>
      </w:pPr>
      <w:bookmarkStart w:id="49" w:name="_Toc8654796"/>
      <w:r w:rsidRPr="00FA5991">
        <w:t>Design constraints</w:t>
      </w:r>
      <w:bookmarkEnd w:id="49"/>
    </w:p>
    <w:p w14:paraId="34AE5373" w14:textId="1EC42FE2" w:rsidR="00461EBB" w:rsidRDefault="00461EBB" w:rsidP="00461EBB"/>
    <w:p w14:paraId="773AF1CF" w14:textId="39D6A33F" w:rsidR="00461EBB" w:rsidRDefault="00461EBB" w:rsidP="00461EBB">
      <w:pPr>
        <w:pStyle w:val="ListParagraph"/>
        <w:numPr>
          <w:ilvl w:val="0"/>
          <w:numId w:val="25"/>
        </w:numPr>
        <w:spacing w:line="360" w:lineRule="auto"/>
        <w:jc w:val="both"/>
      </w:pPr>
      <w:r>
        <w:t>The proposed system is mainly focused on playing videos to the users. User interfaces of the platform should be focused on enabling the interactivity and searchability provided by backend processes.</w:t>
      </w:r>
    </w:p>
    <w:p w14:paraId="2A0ED5BB" w14:textId="5EDB93B6" w:rsidR="00FA5991" w:rsidRDefault="00461EBB" w:rsidP="00074F64">
      <w:pPr>
        <w:pStyle w:val="ListParagraph"/>
        <w:numPr>
          <w:ilvl w:val="0"/>
          <w:numId w:val="25"/>
        </w:numPr>
        <w:spacing w:line="360" w:lineRule="auto"/>
        <w:jc w:val="both"/>
      </w:pPr>
      <w:r>
        <w:t>Architectural design must emphasis on parallel processing since computational heavy tasks of the platform will take significant amount of time to complete.</w:t>
      </w:r>
    </w:p>
    <w:p w14:paraId="7C45856E" w14:textId="194FD3FD" w:rsidR="00B76F8A" w:rsidRPr="00B76F8A" w:rsidRDefault="00B76F8A" w:rsidP="00B76F8A">
      <w:pPr>
        <w:pStyle w:val="ListParagraph"/>
        <w:spacing w:line="360" w:lineRule="auto"/>
        <w:ind w:left="1080"/>
        <w:jc w:val="both"/>
      </w:pPr>
    </w:p>
    <w:p w14:paraId="04F479E3" w14:textId="357DED51" w:rsidR="00FA5991" w:rsidRDefault="00FA5991" w:rsidP="00E76531">
      <w:pPr>
        <w:pStyle w:val="Heading2"/>
        <w:spacing w:line="360" w:lineRule="auto"/>
      </w:pPr>
      <w:bookmarkStart w:id="50" w:name="_Toc8654797"/>
      <w:r w:rsidRPr="00FA5991">
        <w:t>Software system attributes</w:t>
      </w:r>
      <w:bookmarkEnd w:id="50"/>
    </w:p>
    <w:p w14:paraId="7597728C" w14:textId="5509ADB9" w:rsidR="001E2832" w:rsidRPr="001E2832" w:rsidRDefault="001E2832" w:rsidP="001E2832"/>
    <w:p w14:paraId="31F49DCE" w14:textId="57BEEB56" w:rsidR="00FA5991" w:rsidRDefault="00FA5991" w:rsidP="00074F64">
      <w:pPr>
        <w:pStyle w:val="Heading3"/>
        <w:spacing w:line="360" w:lineRule="auto"/>
      </w:pPr>
      <w:bookmarkStart w:id="51" w:name="_Toc8654798"/>
      <w:r w:rsidRPr="00FA5991">
        <w:t>Reliability</w:t>
      </w:r>
      <w:bookmarkEnd w:id="51"/>
    </w:p>
    <w:p w14:paraId="72C91687" w14:textId="77777777" w:rsidR="00BA5D19" w:rsidRPr="00BA5D19" w:rsidRDefault="00BA5D19" w:rsidP="00BA5D19"/>
    <w:p w14:paraId="47169409" w14:textId="40C76091" w:rsidR="006621BE" w:rsidRDefault="006C12DE" w:rsidP="00334771">
      <w:pPr>
        <w:spacing w:line="360" w:lineRule="auto"/>
        <w:ind w:left="720"/>
      </w:pPr>
      <w:r>
        <w:t xml:space="preserve">The </w:t>
      </w:r>
      <w:r w:rsidR="003F6ACD">
        <w:t>system should be implemented using tried and tested libraries wherever possible</w:t>
      </w:r>
      <w:r w:rsidR="0027646B">
        <w:t xml:space="preserve"> to reduce the risk of failure. </w:t>
      </w:r>
      <w:r w:rsidR="00641D08">
        <w:t xml:space="preserve">A failure </w:t>
      </w:r>
      <w:r w:rsidR="0098374D">
        <w:t xml:space="preserve">will be defined as a software defect which will cause the entire system to be unavailable to end users. Each microservice should have at least </w:t>
      </w:r>
      <w:r w:rsidR="00FD7F5B">
        <w:t>200</w:t>
      </w:r>
      <w:r w:rsidR="007E5B37">
        <w:t xml:space="preserve"> hours between each failure. </w:t>
      </w:r>
    </w:p>
    <w:p w14:paraId="32DF07A4" w14:textId="77777777" w:rsidR="00F24B4F" w:rsidRPr="006621BE" w:rsidRDefault="00F24B4F" w:rsidP="00334771">
      <w:pPr>
        <w:spacing w:line="360" w:lineRule="auto"/>
        <w:ind w:left="720"/>
      </w:pPr>
    </w:p>
    <w:p w14:paraId="1056C55A" w14:textId="52571ACF" w:rsidR="00FA5991" w:rsidRDefault="00FA5991" w:rsidP="00074F64">
      <w:pPr>
        <w:pStyle w:val="Heading3"/>
        <w:spacing w:line="360" w:lineRule="auto"/>
      </w:pPr>
      <w:bookmarkStart w:id="52" w:name="_Toc8654799"/>
      <w:r w:rsidRPr="00FA5991">
        <w:t>Availability</w:t>
      </w:r>
      <w:bookmarkEnd w:id="52"/>
    </w:p>
    <w:p w14:paraId="347505BB" w14:textId="67370CD9" w:rsidR="008C0A16" w:rsidRDefault="008C0A16" w:rsidP="008C0A16"/>
    <w:p w14:paraId="75B7FD16" w14:textId="7F67CD05" w:rsidR="006621BE" w:rsidRDefault="008C0A16" w:rsidP="0071760B">
      <w:pPr>
        <w:spacing w:line="360" w:lineRule="auto"/>
        <w:ind w:left="720"/>
        <w:jc w:val="both"/>
      </w:pPr>
      <w:r w:rsidRPr="41AAB1AA">
        <w:t xml:space="preserve">Availability is one of the major system attributes that is considered in the modern world. It can be simply defined as the probability that the system is </w:t>
      </w:r>
      <w:r w:rsidRPr="41AAB1AA">
        <w:lastRenderedPageBreak/>
        <w:t>functioning properly when requested for use.  Availability is also a key factor in the proposed system because the system needs to be available for use whenever requested by the lecturers and students. As the backend will be deployed in a cloud environment, the availability of the system will depend on the cloud provider’s services and performance. However, we expect the system to be available about 90% of the time</w:t>
      </w:r>
      <w:r>
        <w:t>.</w:t>
      </w:r>
    </w:p>
    <w:p w14:paraId="145A498A" w14:textId="77777777" w:rsidR="0071760B" w:rsidRPr="006621BE" w:rsidRDefault="0071760B" w:rsidP="0071760B">
      <w:pPr>
        <w:spacing w:line="360" w:lineRule="auto"/>
        <w:ind w:left="720"/>
        <w:jc w:val="both"/>
      </w:pPr>
    </w:p>
    <w:p w14:paraId="6BDDB52E" w14:textId="72AC53E2" w:rsidR="00FA5991" w:rsidRDefault="00FA5991" w:rsidP="00074F64">
      <w:pPr>
        <w:pStyle w:val="Heading3"/>
        <w:spacing w:line="360" w:lineRule="auto"/>
      </w:pPr>
      <w:bookmarkStart w:id="53" w:name="_Toc8654800"/>
      <w:r w:rsidRPr="00FA5991">
        <w:t>Security</w:t>
      </w:r>
      <w:bookmarkEnd w:id="53"/>
    </w:p>
    <w:p w14:paraId="60DD2AA1" w14:textId="77777777" w:rsidR="00C80827" w:rsidRPr="00C80827" w:rsidRDefault="00C80827" w:rsidP="00C80827"/>
    <w:p w14:paraId="613EB438" w14:textId="08103893" w:rsidR="006621BE" w:rsidRDefault="002317AC" w:rsidP="002317AC">
      <w:pPr>
        <w:spacing w:line="360" w:lineRule="auto"/>
        <w:ind w:left="720"/>
        <w:rPr>
          <w:sz w:val="23"/>
          <w:szCs w:val="23"/>
        </w:rPr>
      </w:pPr>
      <w:r>
        <w:rPr>
          <w:sz w:val="23"/>
          <w:szCs w:val="23"/>
        </w:rPr>
        <w:t>Suitable encryption methods should be used to encrypt all data</w:t>
      </w:r>
      <w:r w:rsidR="00FB688D">
        <w:rPr>
          <w:sz w:val="23"/>
          <w:szCs w:val="23"/>
        </w:rPr>
        <w:t xml:space="preserve"> generated by the system. Special attention should be given to </w:t>
      </w:r>
      <w:proofErr w:type="spellStart"/>
      <w:r>
        <w:rPr>
          <w:sz w:val="23"/>
          <w:szCs w:val="23"/>
        </w:rPr>
        <w:t>to</w:t>
      </w:r>
      <w:proofErr w:type="spellEnd"/>
      <w:r>
        <w:rPr>
          <w:sz w:val="23"/>
          <w:szCs w:val="23"/>
        </w:rPr>
        <w:t xml:space="preserve"> maintain the confidentiality of</w:t>
      </w:r>
      <w:r w:rsidR="00FB688D">
        <w:rPr>
          <w:sz w:val="23"/>
          <w:szCs w:val="23"/>
        </w:rPr>
        <w:t xml:space="preserve"> the</w:t>
      </w:r>
      <w:r>
        <w:rPr>
          <w:sz w:val="23"/>
          <w:szCs w:val="23"/>
        </w:rPr>
        <w:t xml:space="preserve"> </w:t>
      </w:r>
      <w:r w:rsidR="00FB688D">
        <w:rPr>
          <w:sz w:val="23"/>
          <w:szCs w:val="23"/>
        </w:rPr>
        <w:t>Users’ personal information if it is stored</w:t>
      </w:r>
      <w:r>
        <w:rPr>
          <w:sz w:val="23"/>
          <w:szCs w:val="23"/>
        </w:rPr>
        <w:t xml:space="preserve">. </w:t>
      </w:r>
      <w:r w:rsidR="00FB688D">
        <w:rPr>
          <w:sz w:val="23"/>
          <w:szCs w:val="23"/>
        </w:rPr>
        <w:t xml:space="preserve">The user should be authenticated using a suitable </w:t>
      </w:r>
      <w:r w:rsidR="00FC5D7B">
        <w:rPr>
          <w:sz w:val="23"/>
          <w:szCs w:val="23"/>
        </w:rPr>
        <w:t xml:space="preserve">framework before utilizing the system. All passwords must be stored as hashed values. </w:t>
      </w:r>
      <w:r w:rsidR="005815FF">
        <w:rPr>
          <w:sz w:val="23"/>
          <w:szCs w:val="23"/>
        </w:rPr>
        <w:t>For internal system communication each call which is transmitted to a service over the internet must use token</w:t>
      </w:r>
      <w:r w:rsidR="0097185A">
        <w:rPr>
          <w:sz w:val="23"/>
          <w:szCs w:val="23"/>
        </w:rPr>
        <w:t>-</w:t>
      </w:r>
      <w:r w:rsidR="005815FF">
        <w:rPr>
          <w:sz w:val="23"/>
          <w:szCs w:val="23"/>
        </w:rPr>
        <w:t>based authentication</w:t>
      </w:r>
      <w:r w:rsidR="004C7B30">
        <w:rPr>
          <w:sz w:val="23"/>
          <w:szCs w:val="23"/>
        </w:rPr>
        <w:t xml:space="preserve"> based on the OAuth or OAuth2</w:t>
      </w:r>
      <w:r w:rsidR="00BE24E0">
        <w:rPr>
          <w:sz w:val="23"/>
          <w:szCs w:val="23"/>
        </w:rPr>
        <w:t xml:space="preserve"> standard</w:t>
      </w:r>
      <w:sdt>
        <w:sdtPr>
          <w:rPr>
            <w:sz w:val="23"/>
            <w:szCs w:val="23"/>
          </w:rPr>
          <w:id w:val="-573356957"/>
          <w:citation/>
        </w:sdtPr>
        <w:sdtEndPr/>
        <w:sdtContent>
          <w:r w:rsidR="00585EB0">
            <w:rPr>
              <w:sz w:val="23"/>
              <w:szCs w:val="23"/>
            </w:rPr>
            <w:fldChar w:fldCharType="begin"/>
          </w:r>
          <w:r w:rsidR="00585EB0">
            <w:rPr>
              <w:sz w:val="23"/>
              <w:szCs w:val="23"/>
            </w:rPr>
            <w:instrText xml:space="preserve"> CITATION SECU2 \l 1033 </w:instrText>
          </w:r>
          <w:r w:rsidR="00585EB0">
            <w:rPr>
              <w:sz w:val="23"/>
              <w:szCs w:val="23"/>
            </w:rPr>
            <w:fldChar w:fldCharType="separate"/>
          </w:r>
          <w:r w:rsidR="009639FC">
            <w:rPr>
              <w:noProof/>
              <w:sz w:val="23"/>
              <w:szCs w:val="23"/>
            </w:rPr>
            <w:t xml:space="preserve"> </w:t>
          </w:r>
          <w:r w:rsidR="009639FC" w:rsidRPr="009639FC">
            <w:rPr>
              <w:noProof/>
              <w:sz w:val="23"/>
              <w:szCs w:val="23"/>
            </w:rPr>
            <w:t>[3]</w:t>
          </w:r>
          <w:r w:rsidR="00585EB0">
            <w:rPr>
              <w:sz w:val="23"/>
              <w:szCs w:val="23"/>
            </w:rPr>
            <w:fldChar w:fldCharType="end"/>
          </w:r>
        </w:sdtContent>
      </w:sdt>
      <w:r w:rsidR="005815FF">
        <w:rPr>
          <w:sz w:val="23"/>
          <w:szCs w:val="23"/>
        </w:rPr>
        <w:t>.</w:t>
      </w:r>
      <w:r w:rsidR="008E6BE0">
        <w:rPr>
          <w:sz w:val="23"/>
          <w:szCs w:val="23"/>
        </w:rPr>
        <w:t xml:space="preserve"> Furthermore</w:t>
      </w:r>
      <w:r w:rsidR="008F62C0">
        <w:rPr>
          <w:sz w:val="23"/>
          <w:szCs w:val="23"/>
        </w:rPr>
        <w:t xml:space="preserve"> Static Application Security Testing (SAST) methods</w:t>
      </w:r>
      <w:sdt>
        <w:sdtPr>
          <w:rPr>
            <w:sz w:val="23"/>
            <w:szCs w:val="23"/>
          </w:rPr>
          <w:id w:val="-1336683902"/>
          <w:citation/>
        </w:sdtPr>
        <w:sdtEndPr/>
        <w:sdtContent>
          <w:r w:rsidR="003F2797">
            <w:rPr>
              <w:sz w:val="23"/>
              <w:szCs w:val="23"/>
            </w:rPr>
            <w:fldChar w:fldCharType="begin"/>
          </w:r>
          <w:r w:rsidR="003F2797">
            <w:rPr>
              <w:sz w:val="23"/>
              <w:szCs w:val="23"/>
            </w:rPr>
            <w:instrText xml:space="preserve"> CITATION SECU1 \l 1033 </w:instrText>
          </w:r>
          <w:r w:rsidR="003F2797">
            <w:rPr>
              <w:sz w:val="23"/>
              <w:szCs w:val="23"/>
            </w:rPr>
            <w:fldChar w:fldCharType="separate"/>
          </w:r>
          <w:r w:rsidR="009639FC">
            <w:rPr>
              <w:noProof/>
              <w:sz w:val="23"/>
              <w:szCs w:val="23"/>
            </w:rPr>
            <w:t xml:space="preserve"> </w:t>
          </w:r>
          <w:r w:rsidR="009639FC" w:rsidRPr="009639FC">
            <w:rPr>
              <w:noProof/>
              <w:sz w:val="23"/>
              <w:szCs w:val="23"/>
            </w:rPr>
            <w:t>[4]</w:t>
          </w:r>
          <w:r w:rsidR="003F2797">
            <w:rPr>
              <w:sz w:val="23"/>
              <w:szCs w:val="23"/>
            </w:rPr>
            <w:fldChar w:fldCharType="end"/>
          </w:r>
        </w:sdtContent>
      </w:sdt>
      <w:r w:rsidR="003F2797">
        <w:rPr>
          <w:sz w:val="23"/>
          <w:szCs w:val="23"/>
        </w:rPr>
        <w:t xml:space="preserve"> </w:t>
      </w:r>
      <w:r w:rsidR="008F62C0">
        <w:rPr>
          <w:sz w:val="23"/>
          <w:szCs w:val="23"/>
        </w:rPr>
        <w:t xml:space="preserve">should be employed in the continuous integration pipeline to </w:t>
      </w:r>
      <w:r w:rsidR="00044A35">
        <w:rPr>
          <w:sz w:val="23"/>
          <w:szCs w:val="23"/>
        </w:rPr>
        <w:t xml:space="preserve">identify security vulnerabilities in the source code. </w:t>
      </w:r>
    </w:p>
    <w:p w14:paraId="435BFFB7" w14:textId="77777777" w:rsidR="006D48B9" w:rsidRPr="006621BE" w:rsidRDefault="006D48B9" w:rsidP="002317AC">
      <w:pPr>
        <w:spacing w:line="360" w:lineRule="auto"/>
        <w:ind w:left="720"/>
      </w:pPr>
    </w:p>
    <w:p w14:paraId="72325A8F" w14:textId="581AF964" w:rsidR="006E6437" w:rsidRDefault="00FA5991" w:rsidP="00074F64">
      <w:pPr>
        <w:pStyle w:val="Heading3"/>
        <w:spacing w:line="360" w:lineRule="auto"/>
      </w:pPr>
      <w:bookmarkStart w:id="54" w:name="_Toc8654801"/>
      <w:r w:rsidRPr="00FA5991">
        <w:t>Maintainability</w:t>
      </w:r>
      <w:bookmarkEnd w:id="54"/>
    </w:p>
    <w:p w14:paraId="01F42D6A" w14:textId="77777777" w:rsidR="00C80885" w:rsidRPr="00C80885" w:rsidRDefault="00C80885" w:rsidP="00C80885"/>
    <w:p w14:paraId="1153C8ED" w14:textId="77777777" w:rsidR="00AB3294" w:rsidRDefault="008C0A16" w:rsidP="008C0A16">
      <w:pPr>
        <w:spacing w:line="360" w:lineRule="auto"/>
        <w:ind w:left="720"/>
        <w:jc w:val="both"/>
        <w:sectPr w:rsidR="00AB3294" w:rsidSect="006E4255">
          <w:pgSz w:w="11906" w:h="16838" w:code="9"/>
          <w:pgMar w:top="1411" w:right="1411" w:bottom="2275" w:left="2275" w:header="720" w:footer="720" w:gutter="0"/>
          <w:cols w:space="720"/>
          <w:docGrid w:linePitch="360"/>
        </w:sectPr>
      </w:pPr>
      <w:r w:rsidRPr="2BBB6D33">
        <w:t xml:space="preserve">Maintainability can be defined as the </w:t>
      </w:r>
      <w:r w:rsidRPr="2BBB6D33">
        <w:rPr>
          <w:color w:val="202124"/>
        </w:rPr>
        <w:t>ease with which a software system or component can be modified to correct faults, improve performance or other attributes, or adapt to a changed environment.</w:t>
      </w:r>
      <w:r w:rsidRPr="2BBB6D33">
        <w:t xml:space="preserve"> The system is divided into functionally cohesive modules to improve maintainability. Also, we practice software engineering best practices throughout this research, which will improve the overall maintainability of the system. The architecture of the system will be deployed in a manner that will support high maintainability in the cloud environment in which it is deployed.</w:t>
      </w:r>
    </w:p>
    <w:p w14:paraId="3394E9B2" w14:textId="6D083114" w:rsidR="00773947" w:rsidRDefault="00773947" w:rsidP="00971BC6">
      <w:pPr>
        <w:pStyle w:val="Heading1"/>
        <w:spacing w:line="360" w:lineRule="auto"/>
      </w:pPr>
      <w:bookmarkStart w:id="55" w:name="_Toc8654802"/>
      <w:r>
        <w:lastRenderedPageBreak/>
        <w:t>Supporting information</w:t>
      </w:r>
      <w:bookmarkEnd w:id="55"/>
    </w:p>
    <w:bookmarkStart w:id="56" w:name="_Toc8654803" w:displacedByCustomXml="next"/>
    <w:sdt>
      <w:sdtPr>
        <w:rPr>
          <w:rFonts w:eastAsia="Times New Roman" w:cs="Times New Roman"/>
          <w:b w:val="0"/>
          <w:color w:val="auto"/>
          <w:szCs w:val="24"/>
        </w:rPr>
        <w:id w:val="33931332"/>
        <w:docPartObj>
          <w:docPartGallery w:val="Bibliographies"/>
          <w:docPartUnique/>
        </w:docPartObj>
      </w:sdtPr>
      <w:sdtEndPr/>
      <w:sdtContent>
        <w:p w14:paraId="0D102467" w14:textId="77777777" w:rsidR="000861B1" w:rsidRDefault="000861B1" w:rsidP="000861B1">
          <w:pPr>
            <w:pStyle w:val="Heading2"/>
          </w:pPr>
          <w:r>
            <w:t>References</w:t>
          </w:r>
          <w:bookmarkEnd w:id="56"/>
        </w:p>
        <w:sdt>
          <w:sdtPr>
            <w:id w:val="-573587230"/>
            <w:bibliography/>
          </w:sdtPr>
          <w:sdtEndPr/>
          <w:sdtContent>
            <w:p w14:paraId="1D487267" w14:textId="77777777" w:rsidR="009639FC" w:rsidRDefault="000861B1" w:rsidP="000861B1">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865"/>
              </w:tblGrid>
              <w:tr w:rsidR="009639FC" w14:paraId="7EC61EC7" w14:textId="77777777">
                <w:trPr>
                  <w:divId w:val="1686515544"/>
                  <w:tblCellSpacing w:w="15" w:type="dxa"/>
                </w:trPr>
                <w:tc>
                  <w:tcPr>
                    <w:tcW w:w="50" w:type="pct"/>
                    <w:hideMark/>
                  </w:tcPr>
                  <w:p w14:paraId="5B1512E5" w14:textId="7BAC5511" w:rsidR="009639FC" w:rsidRDefault="009639FC">
                    <w:pPr>
                      <w:pStyle w:val="Bibliography"/>
                      <w:rPr>
                        <w:noProof/>
                      </w:rPr>
                    </w:pPr>
                    <w:r>
                      <w:rPr>
                        <w:noProof/>
                      </w:rPr>
                      <w:t xml:space="preserve">[1] </w:t>
                    </w:r>
                  </w:p>
                </w:tc>
                <w:tc>
                  <w:tcPr>
                    <w:tcW w:w="0" w:type="auto"/>
                    <w:hideMark/>
                  </w:tcPr>
                  <w:p w14:paraId="5282CB82" w14:textId="77777777" w:rsidR="009639FC" w:rsidRDefault="009639FC">
                    <w:pPr>
                      <w:pStyle w:val="Bibliography"/>
                      <w:rPr>
                        <w:noProof/>
                      </w:rPr>
                    </w:pPr>
                    <w:r>
                      <w:rPr>
                        <w:noProof/>
                      </w:rPr>
                      <w:t>"Importance and Effectiveness of E-learning," 1 December 2015. [Online]. Available: https://higheredrevolution.com/importance-and-effectiveness-of-e-learning-9513046ed46c. [Accessed 6 March 2019].</w:t>
                    </w:r>
                  </w:p>
                </w:tc>
              </w:tr>
              <w:tr w:rsidR="009639FC" w14:paraId="3D5F94CD" w14:textId="77777777">
                <w:trPr>
                  <w:divId w:val="1686515544"/>
                  <w:tblCellSpacing w:w="15" w:type="dxa"/>
                </w:trPr>
                <w:tc>
                  <w:tcPr>
                    <w:tcW w:w="50" w:type="pct"/>
                    <w:hideMark/>
                  </w:tcPr>
                  <w:p w14:paraId="1197AF5B" w14:textId="77777777" w:rsidR="009639FC" w:rsidRDefault="009639FC">
                    <w:pPr>
                      <w:pStyle w:val="Bibliography"/>
                      <w:rPr>
                        <w:noProof/>
                      </w:rPr>
                    </w:pPr>
                    <w:r>
                      <w:rPr>
                        <w:noProof/>
                      </w:rPr>
                      <w:t xml:space="preserve">[2] </w:t>
                    </w:r>
                  </w:p>
                </w:tc>
                <w:tc>
                  <w:tcPr>
                    <w:tcW w:w="0" w:type="auto"/>
                    <w:hideMark/>
                  </w:tcPr>
                  <w:p w14:paraId="032F01AA" w14:textId="77777777" w:rsidR="009639FC" w:rsidRDefault="009639FC">
                    <w:pPr>
                      <w:pStyle w:val="Bibliography"/>
                      <w:rPr>
                        <w:noProof/>
                      </w:rPr>
                    </w:pPr>
                    <w:r>
                      <w:rPr>
                        <w:noProof/>
                      </w:rPr>
                      <w:t>"Benefits of Microservices - Microservices on AWS," Docs.aws.amazon.com, 2019. [Online]. Available: https://docs.aws.amazon.com/aws-technical-content/latest/microservices-on-aws/benefits-of-microservices.html. [Accessed 20 April 2019].</w:t>
                    </w:r>
                  </w:p>
                </w:tc>
              </w:tr>
              <w:tr w:rsidR="009639FC" w14:paraId="40F873A9" w14:textId="77777777">
                <w:trPr>
                  <w:divId w:val="1686515544"/>
                  <w:tblCellSpacing w:w="15" w:type="dxa"/>
                </w:trPr>
                <w:tc>
                  <w:tcPr>
                    <w:tcW w:w="50" w:type="pct"/>
                    <w:hideMark/>
                  </w:tcPr>
                  <w:p w14:paraId="16DC3F3D" w14:textId="77777777" w:rsidR="009639FC" w:rsidRDefault="009639FC">
                    <w:pPr>
                      <w:pStyle w:val="Bibliography"/>
                      <w:rPr>
                        <w:noProof/>
                      </w:rPr>
                    </w:pPr>
                    <w:r>
                      <w:rPr>
                        <w:noProof/>
                      </w:rPr>
                      <w:t xml:space="preserve">[3] </w:t>
                    </w:r>
                  </w:p>
                </w:tc>
                <w:tc>
                  <w:tcPr>
                    <w:tcW w:w="0" w:type="auto"/>
                    <w:hideMark/>
                  </w:tcPr>
                  <w:p w14:paraId="1A72CB93" w14:textId="77777777" w:rsidR="009639FC" w:rsidRDefault="009639FC">
                    <w:pPr>
                      <w:pStyle w:val="Bibliography"/>
                      <w:rPr>
                        <w:noProof/>
                      </w:rPr>
                    </w:pPr>
                    <w:r>
                      <w:rPr>
                        <w:noProof/>
                      </w:rPr>
                      <w:t>"OAuth 2.0 — OAuth," Oauth.net, 2019. [Online]. Available: https://oauth.net/2/. [Accessed 13 May 2019].</w:t>
                    </w:r>
                  </w:p>
                </w:tc>
              </w:tr>
              <w:tr w:rsidR="009639FC" w14:paraId="28F4642B" w14:textId="77777777">
                <w:trPr>
                  <w:divId w:val="1686515544"/>
                  <w:tblCellSpacing w:w="15" w:type="dxa"/>
                </w:trPr>
                <w:tc>
                  <w:tcPr>
                    <w:tcW w:w="50" w:type="pct"/>
                    <w:hideMark/>
                  </w:tcPr>
                  <w:p w14:paraId="1679E926" w14:textId="77777777" w:rsidR="009639FC" w:rsidRDefault="009639FC">
                    <w:pPr>
                      <w:pStyle w:val="Bibliography"/>
                      <w:rPr>
                        <w:noProof/>
                      </w:rPr>
                    </w:pPr>
                    <w:r>
                      <w:rPr>
                        <w:noProof/>
                      </w:rPr>
                      <w:t xml:space="preserve">[4] </w:t>
                    </w:r>
                  </w:p>
                </w:tc>
                <w:tc>
                  <w:tcPr>
                    <w:tcW w:w="0" w:type="auto"/>
                    <w:hideMark/>
                  </w:tcPr>
                  <w:p w14:paraId="5DF2069C" w14:textId="77777777" w:rsidR="009639FC" w:rsidRDefault="009639FC">
                    <w:pPr>
                      <w:pStyle w:val="Bibliography"/>
                      <w:rPr>
                        <w:noProof/>
                      </w:rPr>
                    </w:pPr>
                    <w:r>
                      <w:rPr>
                        <w:noProof/>
                      </w:rPr>
                      <w:t>"Static Application Security Testing (SAST) - Gartner IT Glossary," Gartner IT Glossary, 2019. [Online]. Available: https://www.gartner.com/it-glossary/static-application-security-testing-sast. [Accessed 13 May 2019].</w:t>
                    </w:r>
                  </w:p>
                </w:tc>
              </w:tr>
            </w:tbl>
            <w:p w14:paraId="42B382C3" w14:textId="77777777" w:rsidR="009639FC" w:rsidRDefault="009639FC">
              <w:pPr>
                <w:divId w:val="1686515544"/>
                <w:rPr>
                  <w:noProof/>
                </w:rPr>
              </w:pPr>
            </w:p>
            <w:p w14:paraId="3F0E7E79" w14:textId="77777777" w:rsidR="004C2370" w:rsidRDefault="000861B1" w:rsidP="000861B1">
              <w:r>
                <w:rPr>
                  <w:b/>
                  <w:bCs/>
                  <w:noProof/>
                </w:rPr>
                <w:fldChar w:fldCharType="end"/>
              </w:r>
            </w:p>
          </w:sdtContent>
        </w:sdt>
      </w:sdtContent>
    </w:sdt>
    <w:p w14:paraId="23D818B3" w14:textId="444C7558" w:rsidR="006B2CE4" w:rsidRDefault="006B2CE4" w:rsidP="000861B1"/>
    <w:p w14:paraId="2EC49459" w14:textId="77777777" w:rsidR="004C2370" w:rsidRDefault="004C2370" w:rsidP="000861B1"/>
    <w:p w14:paraId="17E3A0BE" w14:textId="77777777" w:rsidR="004C2370" w:rsidRDefault="004C2370" w:rsidP="000861B1"/>
    <w:p w14:paraId="46DFA05E" w14:textId="77777777" w:rsidR="004C2370" w:rsidRDefault="004C2370" w:rsidP="000861B1"/>
    <w:p w14:paraId="118C15B3" w14:textId="77777777" w:rsidR="004C2370" w:rsidRDefault="004C2370" w:rsidP="000861B1"/>
    <w:p w14:paraId="3344F864" w14:textId="77777777" w:rsidR="004C2370" w:rsidRDefault="004C2370" w:rsidP="000861B1"/>
    <w:p w14:paraId="485E2E5F" w14:textId="77777777" w:rsidR="004C2370" w:rsidRDefault="004C2370" w:rsidP="000861B1"/>
    <w:p w14:paraId="27FD4943" w14:textId="77777777" w:rsidR="004C2370" w:rsidRDefault="004C2370" w:rsidP="000861B1"/>
    <w:p w14:paraId="310EBD44" w14:textId="77777777" w:rsidR="004C2370" w:rsidRDefault="004C2370" w:rsidP="000861B1"/>
    <w:p w14:paraId="47DB2460" w14:textId="77777777" w:rsidR="004C2370" w:rsidRDefault="004C2370" w:rsidP="000861B1"/>
    <w:p w14:paraId="0DC6A31B" w14:textId="77777777" w:rsidR="004C2370" w:rsidRDefault="004C2370" w:rsidP="000861B1"/>
    <w:p w14:paraId="03130655" w14:textId="77777777" w:rsidR="004C2370" w:rsidRDefault="004C2370" w:rsidP="000861B1"/>
    <w:p w14:paraId="267BBB95" w14:textId="77777777" w:rsidR="004C2370" w:rsidRDefault="004C2370" w:rsidP="000861B1"/>
    <w:p w14:paraId="4420F433" w14:textId="77777777" w:rsidR="004C2370" w:rsidRDefault="004C2370" w:rsidP="000861B1"/>
    <w:p w14:paraId="576FE269" w14:textId="77777777" w:rsidR="004C2370" w:rsidRDefault="004C2370" w:rsidP="000861B1"/>
    <w:p w14:paraId="11BB6458" w14:textId="77777777" w:rsidR="004C2370" w:rsidRDefault="004C2370" w:rsidP="000861B1"/>
    <w:p w14:paraId="2AD3F19B" w14:textId="77777777" w:rsidR="004C2370" w:rsidRDefault="004C2370" w:rsidP="000861B1"/>
    <w:p w14:paraId="39C8C87F" w14:textId="77777777" w:rsidR="004C2370" w:rsidRDefault="004C2370" w:rsidP="000861B1"/>
    <w:p w14:paraId="0174A4C6" w14:textId="77777777" w:rsidR="004C2370" w:rsidRDefault="004C2370" w:rsidP="000861B1"/>
    <w:p w14:paraId="6320D8FC" w14:textId="77777777" w:rsidR="004C2370" w:rsidRDefault="004C2370" w:rsidP="000861B1"/>
    <w:p w14:paraId="3EAEEA60" w14:textId="77777777" w:rsidR="004C2370" w:rsidRDefault="004C2370" w:rsidP="000861B1"/>
    <w:p w14:paraId="6E324DFB" w14:textId="77777777" w:rsidR="004C2370" w:rsidRDefault="004C2370" w:rsidP="000861B1"/>
    <w:p w14:paraId="16449DD8" w14:textId="77777777" w:rsidR="004C2370" w:rsidRDefault="004C2370" w:rsidP="000861B1"/>
    <w:p w14:paraId="70AAF56C" w14:textId="77777777" w:rsidR="004C2370" w:rsidRDefault="004C2370" w:rsidP="000861B1"/>
    <w:p w14:paraId="3ED34CC8" w14:textId="77777777" w:rsidR="004C2370" w:rsidRDefault="004C2370" w:rsidP="000861B1"/>
    <w:p w14:paraId="5AD17BD6" w14:textId="77777777" w:rsidR="004C2370" w:rsidRDefault="004C2370" w:rsidP="000861B1"/>
    <w:p w14:paraId="607F7939" w14:textId="77777777" w:rsidR="004C2370" w:rsidRDefault="004C2370" w:rsidP="000861B1"/>
    <w:p w14:paraId="01C987C4" w14:textId="66A09BC6" w:rsidR="000861B1" w:rsidRDefault="006B2CE4" w:rsidP="006B2CE4">
      <w:pPr>
        <w:pStyle w:val="Heading2"/>
      </w:pPr>
      <w:bookmarkStart w:id="57" w:name="_Toc8654804"/>
      <w:r>
        <w:lastRenderedPageBreak/>
        <w:t>Appendix A: Activity Diagrams</w:t>
      </w:r>
      <w:bookmarkEnd w:id="57"/>
    </w:p>
    <w:p w14:paraId="3E180778" w14:textId="77777777" w:rsidR="004C2370" w:rsidRPr="004C2370" w:rsidRDefault="004C2370" w:rsidP="004C2370"/>
    <w:p w14:paraId="33A8929A" w14:textId="77777777" w:rsidR="00D479A4" w:rsidRDefault="006B2CE4" w:rsidP="00D479A4">
      <w:pPr>
        <w:keepNext/>
        <w:spacing w:line="360" w:lineRule="auto"/>
      </w:pPr>
      <w:r>
        <w:rPr>
          <w:noProof/>
        </w:rPr>
        <w:drawing>
          <wp:anchor distT="0" distB="0" distL="114300" distR="114300" simplePos="0" relativeHeight="251658261" behindDoc="0" locked="0" layoutInCell="1" allowOverlap="1" wp14:anchorId="775973D1" wp14:editId="4DE4B42E">
            <wp:simplePos x="0" y="0"/>
            <wp:positionH relativeFrom="margin">
              <wp:align>left</wp:align>
            </wp:positionH>
            <wp:positionV relativeFrom="paragraph">
              <wp:posOffset>0</wp:posOffset>
            </wp:positionV>
            <wp:extent cx="4890770" cy="6145530"/>
            <wp:effectExtent l="0" t="0" r="5080" b="7620"/>
            <wp:wrapThrough wrapText="bothSides">
              <wp:wrapPolygon edited="0">
                <wp:start x="0" y="0"/>
                <wp:lineTo x="0" y="21560"/>
                <wp:lineTo x="21538" y="21560"/>
                <wp:lineTo x="21538" y="0"/>
                <wp:lineTo x="0" y="0"/>
              </wp:wrapPolygon>
            </wp:wrapThrough>
            <wp:docPr id="35827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5">
                      <a:extLst>
                        <a:ext uri="{28A0092B-C50C-407E-A947-70E740481C1C}">
                          <a14:useLocalDpi xmlns:a14="http://schemas.microsoft.com/office/drawing/2010/main"/>
                        </a:ext>
                      </a:extLst>
                    </a:blip>
                    <a:stretch>
                      <a:fillRect/>
                    </a:stretch>
                  </pic:blipFill>
                  <pic:spPr>
                    <a:xfrm>
                      <a:off x="0" y="0"/>
                      <a:ext cx="4890770" cy="6145530"/>
                    </a:xfrm>
                    <a:prstGeom prst="rect">
                      <a:avLst/>
                    </a:prstGeom>
                  </pic:spPr>
                </pic:pic>
              </a:graphicData>
            </a:graphic>
            <wp14:sizeRelH relativeFrom="margin">
              <wp14:pctWidth>0</wp14:pctWidth>
            </wp14:sizeRelH>
            <wp14:sizeRelV relativeFrom="margin">
              <wp14:pctHeight>0</wp14:pctHeight>
            </wp14:sizeRelV>
          </wp:anchor>
        </w:drawing>
      </w:r>
    </w:p>
    <w:p w14:paraId="1A8CA55A" w14:textId="1F190F7E" w:rsidR="00773947" w:rsidRDefault="00D479A4" w:rsidP="00D479A4">
      <w:pPr>
        <w:pStyle w:val="Caption"/>
        <w:jc w:val="center"/>
      </w:pPr>
      <w:bookmarkStart w:id="58" w:name="_Toc8654814"/>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4</w:t>
      </w:r>
      <w:r w:rsidR="00800036">
        <w:rPr>
          <w:noProof/>
        </w:rPr>
        <w:fldChar w:fldCharType="end"/>
      </w:r>
      <w:r w:rsidR="003E2B9D">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1</w:t>
      </w:r>
      <w:r w:rsidR="00800036">
        <w:rPr>
          <w:noProof/>
        </w:rPr>
        <w:fldChar w:fldCharType="end"/>
      </w:r>
      <w:r>
        <w:t>: Activity diagram for question generation and selection</w:t>
      </w:r>
      <w:bookmarkEnd w:id="58"/>
    </w:p>
    <w:p w14:paraId="24ED7FFB" w14:textId="46537874" w:rsidR="00DC3B8E" w:rsidRDefault="00DC3B8E" w:rsidP="00074F64">
      <w:pPr>
        <w:spacing w:line="360" w:lineRule="auto"/>
      </w:pPr>
    </w:p>
    <w:p w14:paraId="0B40E3CB" w14:textId="3BE1D8CF" w:rsidR="00DC3B8E" w:rsidRDefault="00D479A4" w:rsidP="00D479A4">
      <w:pPr>
        <w:keepNext/>
        <w:spacing w:line="360" w:lineRule="auto"/>
      </w:pPr>
      <w:r>
        <w:rPr>
          <w:noProof/>
        </w:rPr>
        <w:lastRenderedPageBreak/>
        <mc:AlternateContent>
          <mc:Choice Requires="wps">
            <w:drawing>
              <wp:anchor distT="0" distB="0" distL="114300" distR="114300" simplePos="0" relativeHeight="251658257" behindDoc="0" locked="0" layoutInCell="1" allowOverlap="1" wp14:anchorId="62475A7C" wp14:editId="17BE16D7">
                <wp:simplePos x="0" y="0"/>
                <wp:positionH relativeFrom="column">
                  <wp:posOffset>309880</wp:posOffset>
                </wp:positionH>
                <wp:positionV relativeFrom="paragraph">
                  <wp:posOffset>8089900</wp:posOffset>
                </wp:positionV>
                <wp:extent cx="45999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599940" cy="635"/>
                        </a:xfrm>
                        <a:prstGeom prst="rect">
                          <a:avLst/>
                        </a:prstGeom>
                        <a:solidFill>
                          <a:prstClr val="white"/>
                        </a:solidFill>
                        <a:ln>
                          <a:noFill/>
                        </a:ln>
                      </wps:spPr>
                      <wps:txbx>
                        <w:txbxContent>
                          <w:p w14:paraId="0B55BC57" w14:textId="460A9265" w:rsidR="00D479A4" w:rsidRPr="00FC7F41" w:rsidRDefault="00D479A4" w:rsidP="00D479A4">
                            <w:pPr>
                              <w:pStyle w:val="Caption"/>
                              <w:jc w:val="center"/>
                              <w:rPr>
                                <w:noProof/>
                                <w:sz w:val="24"/>
                                <w:szCs w:val="24"/>
                              </w:rPr>
                            </w:pPr>
                            <w:bookmarkStart w:id="59" w:name="_Toc8654815"/>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4</w:t>
                            </w:r>
                            <w:r w:rsidR="00800036">
                              <w:rPr>
                                <w:noProof/>
                              </w:rPr>
                              <w:fldChar w:fldCharType="end"/>
                            </w:r>
                            <w:r w:rsidR="003E2B9D">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2</w:t>
                            </w:r>
                            <w:r w:rsidR="00800036">
                              <w:rPr>
                                <w:noProof/>
                              </w:rPr>
                              <w:fldChar w:fldCharType="end"/>
                            </w:r>
                            <w:r>
                              <w:t>: Activity diagram for lecture video segmentation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svg="http://schemas.microsoft.com/office/drawing/2016/SVG/main" xmlns:pic="http://schemas.openxmlformats.org/drawingml/2006/picture" xmlns:a14="http://schemas.microsoft.com/office/drawing/2010/main" xmlns:a="http://schemas.openxmlformats.org/drawingml/2006/main">
            <w:pict w14:anchorId="766DF501">
              <v:shape id="Text Box 1" style="position:absolute;margin-left:24.4pt;margin-top:637pt;width:362.2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" w14:anchorId="62475A7C">
                <v:textbox style="mso-fit-shape-to-text:t" inset="0,0,0,0">
                  <w:txbxContent>
                    <w:p w:rsidRPr="00FC7F41" w:rsidR="00D479A4" w:rsidP="00D479A4" w:rsidRDefault="00D479A4" w14:paraId="4F29234D" w14:textId="460A9265">
                      <w:pPr>
                        <w:pStyle w:val="Caption"/>
                        <w:jc w:val="center"/>
                        <w:rPr>
                          <w:noProof/>
                          <w:sz w:val="24"/>
                          <w:szCs w:val="24"/>
                        </w:rPr>
                      </w:pPr>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4</w:t>
                      </w:r>
                      <w:r w:rsidR="00800036">
                        <w:rPr>
                          <w:noProof/>
                        </w:rPr>
                        <w:fldChar w:fldCharType="end"/>
                      </w:r>
                      <w:r w:rsidR="003E2B9D">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2</w:t>
                      </w:r>
                      <w:r w:rsidR="00800036">
                        <w:rPr>
                          <w:noProof/>
                        </w:rPr>
                        <w:fldChar w:fldCharType="end"/>
                      </w:r>
                      <w:r>
                        <w:t>: Activity diagram for lecture video segmentation</w:t>
                      </w:r>
                    </w:p>
                  </w:txbxContent>
                </v:textbox>
                <w10:wrap type="topAndBottom"/>
              </v:shape>
            </w:pict>
          </mc:Fallback>
        </mc:AlternateContent>
      </w:r>
      <w:r w:rsidR="00DC3B8E">
        <w:rPr>
          <w:noProof/>
        </w:rPr>
        <w:drawing>
          <wp:anchor distT="0" distB="0" distL="114300" distR="114300" simplePos="0" relativeHeight="251658256" behindDoc="0" locked="0" layoutInCell="1" allowOverlap="1" wp14:anchorId="67D49249" wp14:editId="012ECBC2">
            <wp:simplePos x="0" y="0"/>
            <wp:positionH relativeFrom="margin">
              <wp:align>center</wp:align>
            </wp:positionH>
            <wp:positionV relativeFrom="paragraph">
              <wp:posOffset>0</wp:posOffset>
            </wp:positionV>
            <wp:extent cx="4600027" cy="8115300"/>
            <wp:effectExtent l="0" t="0" r="0" b="0"/>
            <wp:wrapTopAndBottom/>
            <wp:docPr id="2121994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6" cstate="email">
                      <a:extLst>
                        <a:ext uri="{28A0092B-C50C-407E-A947-70E740481C1C}">
                          <a14:useLocalDpi xmlns:a14="http://schemas.microsoft.com/office/drawing/2010/main"/>
                        </a:ext>
                      </a:extLst>
                    </a:blip>
                    <a:stretch>
                      <a:fillRect/>
                    </a:stretch>
                  </pic:blipFill>
                  <pic:spPr>
                    <a:xfrm>
                      <a:off x="0" y="0"/>
                      <a:ext cx="4600027" cy="8115300"/>
                    </a:xfrm>
                    <a:prstGeom prst="rect">
                      <a:avLst/>
                    </a:prstGeom>
                  </pic:spPr>
                </pic:pic>
              </a:graphicData>
            </a:graphic>
          </wp:anchor>
        </w:drawing>
      </w:r>
    </w:p>
    <w:p w14:paraId="3BCF0850" w14:textId="77777777" w:rsidR="003E2B9D" w:rsidRDefault="00DC3B8E" w:rsidP="003E2B9D">
      <w:pPr>
        <w:keepNext/>
        <w:spacing w:line="360" w:lineRule="auto"/>
      </w:pPr>
      <w:r>
        <w:rPr>
          <w:noProof/>
        </w:rPr>
        <w:lastRenderedPageBreak/>
        <w:drawing>
          <wp:inline distT="0" distB="0" distL="0" distR="0" wp14:anchorId="26D0A32B" wp14:editId="63858A98">
            <wp:extent cx="4618136" cy="6615428"/>
            <wp:effectExtent l="0" t="0" r="0" b="0"/>
            <wp:docPr id="259270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a:ext>
                      </a:extLst>
                    </a:blip>
                    <a:stretch>
                      <a:fillRect/>
                    </a:stretch>
                  </pic:blipFill>
                  <pic:spPr>
                    <a:xfrm>
                      <a:off x="0" y="0"/>
                      <a:ext cx="4618136" cy="6615428"/>
                    </a:xfrm>
                    <a:prstGeom prst="rect">
                      <a:avLst/>
                    </a:prstGeom>
                  </pic:spPr>
                </pic:pic>
              </a:graphicData>
            </a:graphic>
          </wp:inline>
        </w:drawing>
      </w:r>
    </w:p>
    <w:p w14:paraId="7C3BA973" w14:textId="6A01BAE5" w:rsidR="00DC3B8E" w:rsidRDefault="003E2B9D" w:rsidP="003E2B9D">
      <w:pPr>
        <w:pStyle w:val="Caption"/>
        <w:jc w:val="center"/>
      </w:pPr>
      <w:bookmarkStart w:id="60" w:name="_Toc8654816"/>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4</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3</w:t>
      </w:r>
      <w:r w:rsidR="00800036">
        <w:rPr>
          <w:noProof/>
        </w:rPr>
        <w:fldChar w:fldCharType="end"/>
      </w:r>
      <w:r>
        <w:t>: Activity diagram for navigating from lecture slides</w:t>
      </w:r>
      <w:bookmarkEnd w:id="60"/>
    </w:p>
    <w:p w14:paraId="284C2A5B" w14:textId="0D01ACC5" w:rsidR="0005517D" w:rsidRDefault="0005517D" w:rsidP="00074F64">
      <w:pPr>
        <w:spacing w:line="360" w:lineRule="auto"/>
      </w:pPr>
    </w:p>
    <w:p w14:paraId="010B5A6A" w14:textId="77777777" w:rsidR="003E2B9D" w:rsidRDefault="0005517D" w:rsidP="003E2B9D">
      <w:pPr>
        <w:keepNext/>
        <w:spacing w:line="360" w:lineRule="auto"/>
      </w:pPr>
      <w:r>
        <w:rPr>
          <w:noProof/>
        </w:rPr>
        <w:drawing>
          <wp:inline distT="0" distB="0" distL="0" distR="0" wp14:anchorId="0E441B2E" wp14:editId="4C2B9E78">
            <wp:extent cx="5219702" cy="4254500"/>
            <wp:effectExtent l="0" t="0" r="0" b="0"/>
            <wp:docPr id="1157520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cstate="email">
                      <a:extLst>
                        <a:ext uri="{28A0092B-C50C-407E-A947-70E740481C1C}">
                          <a14:useLocalDpi xmlns:a14="http://schemas.microsoft.com/office/drawing/2010/main"/>
                        </a:ext>
                      </a:extLst>
                    </a:blip>
                    <a:stretch>
                      <a:fillRect/>
                    </a:stretch>
                  </pic:blipFill>
                  <pic:spPr>
                    <a:xfrm>
                      <a:off x="0" y="0"/>
                      <a:ext cx="5219702" cy="4254500"/>
                    </a:xfrm>
                    <a:prstGeom prst="rect">
                      <a:avLst/>
                    </a:prstGeom>
                  </pic:spPr>
                </pic:pic>
              </a:graphicData>
            </a:graphic>
          </wp:inline>
        </w:drawing>
      </w:r>
    </w:p>
    <w:p w14:paraId="144DAE87" w14:textId="73955816" w:rsidR="0005517D" w:rsidRDefault="003E2B9D" w:rsidP="003E2B9D">
      <w:pPr>
        <w:pStyle w:val="Caption"/>
        <w:jc w:val="center"/>
      </w:pPr>
      <w:bookmarkStart w:id="61" w:name="_Toc8654817"/>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4</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4</w:t>
      </w:r>
      <w:r w:rsidR="00800036">
        <w:rPr>
          <w:noProof/>
        </w:rPr>
        <w:fldChar w:fldCharType="end"/>
      </w:r>
      <w:r>
        <w:t>: Activity diagram for matching code samples</w:t>
      </w:r>
      <w:bookmarkEnd w:id="61"/>
    </w:p>
    <w:p w14:paraId="34D0F616" w14:textId="77C9F5DF" w:rsidR="0005517D" w:rsidRDefault="0005517D" w:rsidP="00074F64">
      <w:pPr>
        <w:spacing w:line="360" w:lineRule="auto"/>
      </w:pPr>
    </w:p>
    <w:p w14:paraId="212ACDDE" w14:textId="77777777" w:rsidR="003E2B9D" w:rsidRDefault="0005517D" w:rsidP="003E2B9D">
      <w:pPr>
        <w:keepNext/>
        <w:spacing w:line="360" w:lineRule="auto"/>
      </w:pPr>
      <w:r>
        <w:rPr>
          <w:noProof/>
        </w:rPr>
        <w:drawing>
          <wp:inline distT="0" distB="0" distL="0" distR="0" wp14:anchorId="3D18FB60" wp14:editId="2C50BE0D">
            <wp:extent cx="5219702" cy="3871595"/>
            <wp:effectExtent l="0" t="0" r="0" b="0"/>
            <wp:docPr id="1952915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9" cstate="email">
                      <a:extLst>
                        <a:ext uri="{28A0092B-C50C-407E-A947-70E740481C1C}">
                          <a14:useLocalDpi xmlns:a14="http://schemas.microsoft.com/office/drawing/2010/main"/>
                        </a:ext>
                      </a:extLst>
                    </a:blip>
                    <a:stretch>
                      <a:fillRect/>
                    </a:stretch>
                  </pic:blipFill>
                  <pic:spPr>
                    <a:xfrm>
                      <a:off x="0" y="0"/>
                      <a:ext cx="5219702" cy="3871595"/>
                    </a:xfrm>
                    <a:prstGeom prst="rect">
                      <a:avLst/>
                    </a:prstGeom>
                  </pic:spPr>
                </pic:pic>
              </a:graphicData>
            </a:graphic>
          </wp:inline>
        </w:drawing>
      </w:r>
    </w:p>
    <w:p w14:paraId="19EA6C84" w14:textId="2BFD7105" w:rsidR="0005517D" w:rsidRDefault="003E2B9D" w:rsidP="003E2B9D">
      <w:pPr>
        <w:pStyle w:val="Caption"/>
        <w:jc w:val="center"/>
      </w:pPr>
      <w:bookmarkStart w:id="62" w:name="_Toc8654818"/>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4</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5</w:t>
      </w:r>
      <w:r w:rsidR="00800036">
        <w:rPr>
          <w:noProof/>
        </w:rPr>
        <w:fldChar w:fldCharType="end"/>
      </w:r>
      <w:r>
        <w:t>: Activity diagram for navigating using code samples</w:t>
      </w:r>
      <w:bookmarkEnd w:id="62"/>
    </w:p>
    <w:p w14:paraId="3C60DC16" w14:textId="77777777" w:rsidR="0045456C" w:rsidRDefault="0045456C" w:rsidP="0045456C"/>
    <w:p w14:paraId="6417E904" w14:textId="261ADB22" w:rsidR="0045456C" w:rsidRPr="0045456C" w:rsidRDefault="0045456C" w:rsidP="0045456C"/>
    <w:p w14:paraId="425C77BF" w14:textId="290531FE" w:rsidR="003E2B9D" w:rsidRDefault="0045456C" w:rsidP="0045456C">
      <w:pPr>
        <w:pStyle w:val="Heading2"/>
      </w:pPr>
      <w:bookmarkStart w:id="63" w:name="_Toc8654805"/>
      <w:r>
        <w:t>Appendix B: High level architecture diagrams</w:t>
      </w:r>
      <w:bookmarkEnd w:id="63"/>
    </w:p>
    <w:p w14:paraId="780D3AA7" w14:textId="6F558083" w:rsidR="0045456C" w:rsidRPr="0045456C" w:rsidRDefault="00A01A5C" w:rsidP="0045456C">
      <w:r>
        <w:rPr>
          <w:noProof/>
        </w:rPr>
        <w:drawing>
          <wp:anchor distT="0" distB="0" distL="114300" distR="114300" simplePos="0" relativeHeight="251658263" behindDoc="0" locked="0" layoutInCell="1" allowOverlap="1" wp14:anchorId="35AA9F00" wp14:editId="34B8DCEB">
            <wp:simplePos x="0" y="0"/>
            <wp:positionH relativeFrom="page">
              <wp:align>center</wp:align>
            </wp:positionH>
            <wp:positionV relativeFrom="paragraph">
              <wp:posOffset>263525</wp:posOffset>
            </wp:positionV>
            <wp:extent cx="5219700" cy="2906395"/>
            <wp:effectExtent l="0" t="0" r="0" b="8255"/>
            <wp:wrapTopAndBottom/>
            <wp:docPr id="128405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5219700" cy="2906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B4A3C3" w14:textId="74864F42" w:rsidR="007E62C3" w:rsidRDefault="003E2B9D" w:rsidP="003E2B9D">
      <w:pPr>
        <w:pStyle w:val="Caption"/>
        <w:jc w:val="center"/>
      </w:pPr>
      <w:bookmarkStart w:id="64" w:name="_Toc8654819"/>
      <w:r>
        <w:t xml:space="preserve">Figure </w:t>
      </w:r>
      <w:r w:rsidR="00800036">
        <w:rPr>
          <w:noProof/>
        </w:rPr>
        <w:fldChar w:fldCharType="begin"/>
      </w:r>
      <w:r w:rsidR="00800036">
        <w:rPr>
          <w:noProof/>
        </w:rPr>
        <w:instrText xml:space="preserve"> STYLEREF 1 \s </w:instrText>
      </w:r>
      <w:r w:rsidR="00800036">
        <w:rPr>
          <w:noProof/>
        </w:rPr>
        <w:fldChar w:fldCharType="separate"/>
      </w:r>
      <w:r w:rsidR="00200BB1">
        <w:rPr>
          <w:noProof/>
        </w:rPr>
        <w:t>4</w:t>
      </w:r>
      <w:r w:rsidR="00800036">
        <w:rPr>
          <w:noProof/>
        </w:rPr>
        <w:fldChar w:fldCharType="end"/>
      </w:r>
      <w:r>
        <w:t>.</w:t>
      </w:r>
      <w:r w:rsidR="00800036">
        <w:rPr>
          <w:noProof/>
        </w:rPr>
        <w:fldChar w:fldCharType="begin"/>
      </w:r>
      <w:r w:rsidR="00800036">
        <w:rPr>
          <w:noProof/>
        </w:rPr>
        <w:instrText xml:space="preserve"> SEQ Figure \* ARABIC \s 1 </w:instrText>
      </w:r>
      <w:r w:rsidR="00800036">
        <w:rPr>
          <w:noProof/>
        </w:rPr>
        <w:fldChar w:fldCharType="separate"/>
      </w:r>
      <w:r w:rsidR="00200BB1">
        <w:rPr>
          <w:noProof/>
        </w:rPr>
        <w:t>6</w:t>
      </w:r>
      <w:r w:rsidR="00800036">
        <w:rPr>
          <w:noProof/>
        </w:rPr>
        <w:fldChar w:fldCharType="end"/>
      </w:r>
      <w:r>
        <w:t>: Cloud architecture</w:t>
      </w:r>
      <w:bookmarkEnd w:id="64"/>
    </w:p>
    <w:p w14:paraId="1D75806C" w14:textId="264339E4" w:rsidR="006E1898" w:rsidRDefault="006E1898" w:rsidP="000861B1">
      <w:pPr>
        <w:pStyle w:val="Heading1"/>
        <w:numPr>
          <w:ilvl w:val="0"/>
          <w:numId w:val="0"/>
        </w:numPr>
        <w:ind w:left="432"/>
      </w:pPr>
    </w:p>
    <w:p w14:paraId="430381BF" w14:textId="32A5626D" w:rsidR="006E1898" w:rsidRDefault="006E1898" w:rsidP="000861B1"/>
    <w:p w14:paraId="31E02BFA" w14:textId="25AFD5B5" w:rsidR="006B2F95" w:rsidRDefault="00B30D39" w:rsidP="00ED4869">
      <w:r>
        <w:rPr>
          <w:rFonts w:eastAsiaTheme="minorHAnsi"/>
          <w:noProof/>
        </w:rPr>
        <mc:AlternateContent>
          <mc:Choice Requires="wpg">
            <w:drawing>
              <wp:anchor distT="0" distB="0" distL="114300" distR="114300" simplePos="0" relativeHeight="251658262" behindDoc="1" locked="0" layoutInCell="1" allowOverlap="1" wp14:anchorId="036A9A08" wp14:editId="3323B6D0">
                <wp:simplePos x="0" y="0"/>
                <wp:positionH relativeFrom="margin">
                  <wp:posOffset>-82092</wp:posOffset>
                </wp:positionH>
                <wp:positionV relativeFrom="paragraph">
                  <wp:posOffset>108</wp:posOffset>
                </wp:positionV>
                <wp:extent cx="5763260" cy="3832860"/>
                <wp:effectExtent l="0" t="0" r="27940" b="15240"/>
                <wp:wrapThrough wrapText="bothSides">
                  <wp:wrapPolygon edited="0">
                    <wp:start x="143" y="0"/>
                    <wp:lineTo x="143" y="21579"/>
                    <wp:lineTo x="21633" y="21579"/>
                    <wp:lineTo x="21633" y="0"/>
                    <wp:lineTo x="143" y="0"/>
                  </wp:wrapPolygon>
                </wp:wrapThrough>
                <wp:docPr id="2" name="Group 2"/>
                <wp:cNvGraphicFramePr/>
                <a:graphic xmlns:a="http://schemas.openxmlformats.org/drawingml/2006/main">
                  <a:graphicData uri="http://schemas.microsoft.com/office/word/2010/wordprocessingGroup">
                    <wpg:wgp>
                      <wpg:cNvGrpSpPr/>
                      <wpg:grpSpPr>
                        <a:xfrm>
                          <a:off x="0" y="0"/>
                          <a:ext cx="5763260" cy="3832860"/>
                          <a:chOff x="0" y="0"/>
                          <a:chExt cx="6618605" cy="4283710"/>
                        </a:xfrm>
                      </wpg:grpSpPr>
                      <wps:wsp>
                        <wps:cNvPr id="80" name="Rectangle 80"/>
                        <wps:cNvSpPr/>
                        <wps:spPr>
                          <a:xfrm>
                            <a:off x="5518150" y="622300"/>
                            <a:ext cx="1100455" cy="36576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419600" y="628650"/>
                            <a:ext cx="1026160" cy="36499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187450" y="622300"/>
                            <a:ext cx="3168650" cy="36576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82550" y="31750"/>
                            <a:ext cx="1045845" cy="42519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4" name="Graphic 60" descr="Clapper board"/>
                          <pic:cNvPicPr>
                            <a:picLocks noChangeAspect="1"/>
                          </pic:cNvPicPr>
                        </pic:nvPicPr>
                        <pic:blipFill>
                          <a:blip r:embed="rId31" cstate="email">
                            <a:extLst>
                              <a:ext uri="{28A0092B-C50C-407E-A947-70E740481C1C}">
                                <a14:useLocalDpi xmlns:a14="http://schemas.microsoft.com/office/drawing/2010/main"/>
                              </a:ext>
                              <a:ext uri="{96DAC541-7B7A-43D3-8B79-37D633B846F1}">
                                <asvg:svgBlip xmlns:asvg="http://schemas.microsoft.com/office/drawing/2016/SVG/main" r:embed="rId32"/>
                              </a:ext>
                            </a:extLst>
                          </a:blip>
                          <a:stretch>
                            <a:fillRect/>
                          </a:stretch>
                        </pic:blipFill>
                        <pic:spPr>
                          <a:xfrm>
                            <a:off x="292100" y="1511300"/>
                            <a:ext cx="533400" cy="533400"/>
                          </a:xfrm>
                          <a:prstGeom prst="rect">
                            <a:avLst/>
                          </a:prstGeom>
                        </pic:spPr>
                      </pic:pic>
                      <wps:wsp>
                        <wps:cNvPr id="85" name="Arrow: Right 85"/>
                        <wps:cNvSpPr/>
                        <wps:spPr>
                          <a:xfrm>
                            <a:off x="1047750" y="2108200"/>
                            <a:ext cx="236220" cy="12954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6" name="Graphic 62" descr="Document"/>
                          <pic:cNvPicPr>
                            <a:picLocks noChangeAspect="1"/>
                          </pic:cNvPicPr>
                        </pic:nvPicPr>
                        <pic:blipFill>
                          <a:blip r:embed="rId33" cstate="email">
                            <a:extLst>
                              <a:ext uri="{28A0092B-C50C-407E-A947-70E740481C1C}">
                                <a14:useLocalDpi xmlns:a14="http://schemas.microsoft.com/office/drawing/2010/main"/>
                              </a:ext>
                              <a:ext uri="{96DAC541-7B7A-43D3-8B79-37D633B846F1}">
                                <asvg:svgBlip xmlns:asvg="http://schemas.microsoft.com/office/drawing/2016/SVG/main" r:embed="rId34"/>
                              </a:ext>
                            </a:extLst>
                          </a:blip>
                          <a:stretch>
                            <a:fillRect/>
                          </a:stretch>
                        </pic:blipFill>
                        <pic:spPr>
                          <a:xfrm>
                            <a:off x="323850" y="2146300"/>
                            <a:ext cx="487680" cy="487680"/>
                          </a:xfrm>
                          <a:prstGeom prst="rect">
                            <a:avLst/>
                          </a:prstGeom>
                        </pic:spPr>
                      </pic:pic>
                      <pic:pic xmlns:pic="http://schemas.openxmlformats.org/drawingml/2006/picture">
                        <pic:nvPicPr>
                          <pic:cNvPr id="87" name="Graphic 63" descr="Internet"/>
                          <pic:cNvPicPr>
                            <a:picLocks noChangeAspect="1"/>
                          </pic:cNvPicPr>
                        </pic:nvPicPr>
                        <pic:blipFill>
                          <a:blip r:embed="rId35" cstate="email">
                            <a:extLst>
                              <a:ext uri="{28A0092B-C50C-407E-A947-70E740481C1C}">
                                <a14:useLocalDpi xmlns:a14="http://schemas.microsoft.com/office/drawing/2010/main"/>
                              </a:ext>
                              <a:ext uri="{96DAC541-7B7A-43D3-8B79-37D633B846F1}">
                                <asvg:svgBlip xmlns:asvg="http://schemas.microsoft.com/office/drawing/2016/SVG/main" r:embed="rId36"/>
                              </a:ext>
                            </a:extLst>
                          </a:blip>
                          <a:stretch>
                            <a:fillRect/>
                          </a:stretch>
                        </pic:blipFill>
                        <pic:spPr>
                          <a:xfrm>
                            <a:off x="5613400" y="1733550"/>
                            <a:ext cx="914400" cy="914400"/>
                          </a:xfrm>
                          <a:prstGeom prst="rect">
                            <a:avLst/>
                          </a:prstGeom>
                        </pic:spPr>
                      </pic:pic>
                      <wps:wsp>
                        <wps:cNvPr id="88" name="Text Box 33895296"/>
                        <wps:cNvSpPr txBox="1"/>
                        <wps:spPr>
                          <a:xfrm>
                            <a:off x="0" y="0"/>
                            <a:ext cx="1225127" cy="935182"/>
                          </a:xfrm>
                          <a:prstGeom prst="rect">
                            <a:avLst/>
                          </a:prstGeom>
                          <a:noFill/>
                          <a:ln w="6350">
                            <a:noFill/>
                          </a:ln>
                        </wps:spPr>
                        <wps:txbx>
                          <w:txbxContent>
                            <w:p w14:paraId="3892C4CF" w14:textId="77777777" w:rsidR="003C2144" w:rsidRDefault="003C2144" w:rsidP="003C2144">
                              <w:pPr>
                                <w:jc w:val="center"/>
                                <w:rPr>
                                  <w:rFonts w:asciiTheme="minorHAnsi" w:hAnsiTheme="minorHAnsi" w:cstheme="minorHAnsi"/>
                                  <w:sz w:val="20"/>
                                  <w:szCs w:val="20"/>
                                </w:rPr>
                              </w:pPr>
                              <w:r>
                                <w:rPr>
                                  <w:rFonts w:asciiTheme="minorHAnsi" w:hAnsiTheme="minorHAnsi" w:cstheme="minorHAnsi"/>
                                  <w:sz w:val="20"/>
                                  <w:szCs w:val="20"/>
                                </w:rPr>
                                <w:t>Unedited lecture video, slides and reference materials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Rectangle: Rounded Corners 89"/>
                        <wps:cNvSpPr/>
                        <wps:spPr>
                          <a:xfrm>
                            <a:off x="1631950" y="679450"/>
                            <a:ext cx="2225039" cy="30987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194FC7B" w14:textId="77777777" w:rsidR="003C2144" w:rsidRDefault="003C2144" w:rsidP="003C2144">
                              <w:pPr>
                                <w:jc w:val="center"/>
                                <w:rPr>
                                  <w:rFonts w:asciiTheme="minorHAnsi" w:hAnsiTheme="minorHAnsi" w:cstheme="minorHAnsi"/>
                                  <w:sz w:val="18"/>
                                  <w:szCs w:val="18"/>
                                </w:rPr>
                              </w:pPr>
                              <w:r>
                                <w:rPr>
                                  <w:rFonts w:asciiTheme="minorHAnsi" w:hAnsiTheme="minorHAnsi" w:cstheme="minorHAnsi"/>
                                  <w:sz w:val="18"/>
                                  <w:szCs w:val="18"/>
                                </w:rPr>
                                <w:t>Noise removal and optimizing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Multidocument 90"/>
                        <wps:cNvSpPr/>
                        <wps:spPr>
                          <a:xfrm>
                            <a:off x="3030003" y="1372800"/>
                            <a:ext cx="887885" cy="511685"/>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A6FF3A"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Optimized Video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Multidocument 91"/>
                        <wps:cNvSpPr/>
                        <wps:spPr>
                          <a:xfrm>
                            <a:off x="1498600" y="1354013"/>
                            <a:ext cx="858676" cy="517771"/>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09A60B6"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Transcript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3530514" y="2292350"/>
                            <a:ext cx="741022" cy="4394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D7CFDB5"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Code Matching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1409683" y="2266950"/>
                            <a:ext cx="831409" cy="43370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DEF8E"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Question Generation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736816" y="2292350"/>
                            <a:ext cx="761271" cy="4394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7BFC84"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Slide Matching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2677780" y="3111500"/>
                            <a:ext cx="1447816" cy="2984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933D4E" w14:textId="77777777" w:rsidR="003C2144" w:rsidRDefault="003C2144" w:rsidP="003C2144">
                              <w:pPr>
                                <w:jc w:val="center"/>
                                <w:rPr>
                                  <w:sz w:val="18"/>
                                  <w:szCs w:val="18"/>
                                </w:rPr>
                              </w:pPr>
                              <w:r>
                                <w:rPr>
                                  <w:rFonts w:asciiTheme="minorHAnsi" w:hAnsiTheme="minorHAnsi" w:cstheme="minorHAnsi"/>
                                  <w:sz w:val="18"/>
                                  <w:szCs w:val="18"/>
                                </w:rPr>
                                <w:t>Topic</w:t>
                              </w:r>
                              <w:r>
                                <w:rPr>
                                  <w:sz w:val="18"/>
                                  <w:szCs w:val="18"/>
                                </w:rPr>
                                <w:t xml:space="preserve"> 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Arrow: Right 96"/>
                        <wps:cNvSpPr/>
                        <wps:spPr>
                          <a:xfrm rot="5400000">
                            <a:off x="1619250" y="2025650"/>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lowchart: Multidocument 97"/>
                        <wps:cNvSpPr/>
                        <wps:spPr>
                          <a:xfrm>
                            <a:off x="3048091" y="3768828"/>
                            <a:ext cx="886499" cy="428522"/>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8A39BA5" w14:textId="77777777" w:rsidR="003C2144" w:rsidRDefault="003C2144" w:rsidP="003C2144">
                              <w:pPr>
                                <w:jc w:val="center"/>
                                <w:rPr>
                                  <w:rFonts w:asciiTheme="minorHAnsi" w:hAnsiTheme="minorHAnsi" w:cstheme="minorHAnsi"/>
                                  <w:sz w:val="18"/>
                                  <w:szCs w:val="18"/>
                                </w:rPr>
                              </w:pPr>
                              <w:r>
                                <w:rPr>
                                  <w:rFonts w:asciiTheme="minorHAnsi" w:hAnsiTheme="minorHAnsi" w:cstheme="minorHAnsi"/>
                                  <w:sz w:val="18"/>
                                  <w:szCs w:val="18"/>
                                </w:rPr>
                                <w:t>Metadata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8" name="Graphic 33895307" descr="Database"/>
                          <pic:cNvPicPr>
                            <a:picLocks noChangeAspect="1"/>
                          </pic:cNvPicPr>
                        </pic:nvPicPr>
                        <pic:blipFill>
                          <a:blip r:embed="rId37"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4489450" y="1727200"/>
                            <a:ext cx="914400" cy="914400"/>
                          </a:xfrm>
                          <a:prstGeom prst="rect">
                            <a:avLst/>
                          </a:prstGeom>
                        </pic:spPr>
                      </pic:pic>
                      <wps:wsp>
                        <wps:cNvPr id="99" name="Arrow: Right 99"/>
                        <wps:cNvSpPr/>
                        <wps:spPr>
                          <a:xfrm rot="3456835">
                            <a:off x="3575050" y="204470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Arrow: Right 100"/>
                        <wps:cNvSpPr/>
                        <wps:spPr>
                          <a:xfrm rot="7135407">
                            <a:off x="3044825" y="2022475"/>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Arrow: Right 101"/>
                        <wps:cNvSpPr/>
                        <wps:spPr>
                          <a:xfrm rot="3456835">
                            <a:off x="3003550" y="28892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Arrow: Right 102"/>
                        <wps:cNvSpPr/>
                        <wps:spPr>
                          <a:xfrm rot="7135407">
                            <a:off x="3644900" y="28892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Arrow: Right 103"/>
                        <wps:cNvSpPr/>
                        <wps:spPr>
                          <a:xfrm rot="3456835">
                            <a:off x="1749425" y="2409825"/>
                            <a:ext cx="1476016" cy="106251"/>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Arrow: Right 104"/>
                        <wps:cNvSpPr/>
                        <wps:spPr>
                          <a:xfrm rot="3456835">
                            <a:off x="3244850" y="1174750"/>
                            <a:ext cx="346710" cy="9207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Arrow: Right 105"/>
                        <wps:cNvSpPr/>
                        <wps:spPr>
                          <a:xfrm rot="7135407">
                            <a:off x="1844675" y="1152525"/>
                            <a:ext cx="347274" cy="92344"/>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lowchart: Multidocument 106"/>
                        <wps:cNvSpPr/>
                        <wps:spPr>
                          <a:xfrm>
                            <a:off x="1356391" y="3740150"/>
                            <a:ext cx="778160" cy="457200"/>
                          </a:xfrm>
                          <a:prstGeom prst="flowChartMulti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96FFA1"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Question Items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Arrow: Right 107"/>
                        <wps:cNvSpPr/>
                        <wps:spPr>
                          <a:xfrm rot="5400000">
                            <a:off x="1314450" y="3175000"/>
                            <a:ext cx="956310" cy="9779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Arrow: Right 108"/>
                        <wps:cNvSpPr/>
                        <wps:spPr>
                          <a:xfrm>
                            <a:off x="2152650" y="3917950"/>
                            <a:ext cx="870495" cy="93345"/>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Arrow: Right 109"/>
                        <wps:cNvSpPr/>
                        <wps:spPr>
                          <a:xfrm rot="5400000">
                            <a:off x="3327400" y="3549650"/>
                            <a:ext cx="317500" cy="9779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Arrow: Right 110"/>
                        <wps:cNvSpPr/>
                        <wps:spPr>
                          <a:xfrm rot="2083443">
                            <a:off x="3937000" y="1733550"/>
                            <a:ext cx="710102" cy="113019"/>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Arrow: Right 111"/>
                        <wps:cNvSpPr/>
                        <wps:spPr>
                          <a:xfrm rot="17592751">
                            <a:off x="3505200" y="3124200"/>
                            <a:ext cx="1607803" cy="106482"/>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181100" y="19050"/>
                            <a:ext cx="5429885" cy="28194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D9928A" w14:textId="77777777" w:rsidR="003C2144" w:rsidRDefault="003C2144" w:rsidP="003C2144">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Proposed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187450" y="330200"/>
                            <a:ext cx="3168650"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D783D0" w14:textId="77777777" w:rsidR="003C2144" w:rsidRDefault="003C2144" w:rsidP="003C2144">
                              <w:pPr>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Processes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419600" y="336550"/>
                            <a:ext cx="1026160"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E88792" w14:textId="77777777" w:rsidR="003C2144" w:rsidRDefault="003C2144" w:rsidP="003C2144">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5518150" y="336550"/>
                            <a:ext cx="1094105" cy="25908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A5D10C" w14:textId="77777777" w:rsidR="003C2144" w:rsidRDefault="003C2144" w:rsidP="003C2144">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Web-Platform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Arrow: Right 116"/>
                        <wps:cNvSpPr/>
                        <wps:spPr>
                          <a:xfrm>
                            <a:off x="5378450" y="2152650"/>
                            <a:ext cx="236220" cy="12954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6A9A08" id="Group 2" o:spid="_x0000_s1036" style="position:absolute;margin-left:-6.45pt;margin-top:0;width:453.8pt;height:301.8pt;z-index:-251658218;mso-position-horizontal-relative:margin" coordsize="66186,42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">
                <v:rect id="Rectangle 80" o:spid="_x0000_s1037" style="position:absolute;left:55181;top:6223;width:11005;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" fillcolor="#f2f2f2 [3052]" strokecolor="#1f3763 [1604]" strokeweight="1pt"/>
                <v:rect id="Rectangle 81" o:spid="_x0000_s1038" style="position:absolute;left:44196;top:6286;width:10261;height:36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" fillcolor="#f2f2f2 [3052]" strokecolor="#1f3763 [1604]" strokeweight="1pt"/>
                <v:rect id="Rectangle 82" o:spid="_x0000_s1039" style="position:absolute;left:11874;top:6223;width:31687;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" fillcolor="#f2f2f2 [3052]" strokecolor="#1f3763 [1604]" strokeweight="1pt"/>
                <v:rect id="Rectangle 83" o:spid="_x0000_s1040" style="position:absolute;left:825;top:317;width:10458;height:4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" fillcolor="#f2f2f2 [3052]"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0" o:spid="_x0000_s1041" type="#_x0000_t75" alt="Clapper board" style="position:absolute;left:2921;top:15113;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">
                  <v:imagedata r:id="rId39" o:title="Clapper boar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5" o:spid="_x0000_s1042" type="#_x0000_t13" style="position:absolute;left:10477;top:21082;width:2362;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" adj="15677" fillcolor="#ed7d31 [3205]" stroked="f" strokeweight="1pt"/>
                <v:shape id="Graphic 62" o:spid="_x0000_s1043" type="#_x0000_t75" alt="Document" style="position:absolute;left:3238;top:21463;width:4877;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">
                  <v:imagedata r:id="rId40" o:title="Document"/>
                </v:shape>
                <v:shape id="Graphic 63" o:spid="_x0000_s1044" type="#_x0000_t75" alt="Internet" style="position:absolute;left:56134;top:1733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">
                  <v:imagedata r:id="rId41" o:title="Internet"/>
                </v:shape>
                <v:shapetype id="_x0000_t202" coordsize="21600,21600" o:spt="202" path="m,l,21600r21600,l21600,xe">
                  <v:stroke joinstyle="miter"/>
                  <v:path gradientshapeok="t" o:connecttype="rect"/>
                </v:shapetype>
                <v:shape id="Text Box 33895296" o:spid="_x0000_s1045" type="#_x0000_t202" style="position:absolute;width:12251;height:9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3892C4CF" w14:textId="77777777" w:rsidR="003C2144" w:rsidRDefault="003C2144" w:rsidP="003C2144">
                        <w:pPr>
                          <w:jc w:val="center"/>
                          <w:rPr>
                            <w:rFonts w:asciiTheme="minorHAnsi" w:hAnsiTheme="minorHAnsi" w:cstheme="minorHAnsi"/>
                            <w:sz w:val="20"/>
                            <w:szCs w:val="20"/>
                          </w:rPr>
                        </w:pPr>
                        <w:r>
                          <w:rPr>
                            <w:rFonts w:asciiTheme="minorHAnsi" w:hAnsiTheme="minorHAnsi" w:cstheme="minorHAnsi"/>
                            <w:sz w:val="20"/>
                            <w:szCs w:val="20"/>
                          </w:rPr>
                          <w:t>Unedited lecture video, slides and reference materials</w:t>
                        </w:r>
                      </w:p>
                    </w:txbxContent>
                  </v:textbox>
                </v:shape>
                <v:roundrect id="Rectangle: Rounded Corners 89" o:spid="_x0000_s1046" style="position:absolute;left:16319;top:6794;width:22250;height:3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" fillcolor="#70ad47 [3209]" strokecolor="#375623 [1609]" strokeweight="1pt">
                  <v:stroke joinstyle="miter"/>
                  <v:textbox>
                    <w:txbxContent>
                      <w:p w14:paraId="7194FC7B" w14:textId="77777777" w:rsidR="003C2144" w:rsidRDefault="003C2144" w:rsidP="003C2144">
                        <w:pPr>
                          <w:jc w:val="center"/>
                          <w:rPr>
                            <w:rFonts w:asciiTheme="minorHAnsi" w:hAnsiTheme="minorHAnsi" w:cstheme="minorHAnsi"/>
                            <w:sz w:val="18"/>
                            <w:szCs w:val="18"/>
                          </w:rPr>
                        </w:pPr>
                        <w:r>
                          <w:rPr>
                            <w:rFonts w:asciiTheme="minorHAnsi" w:hAnsiTheme="minorHAnsi" w:cstheme="minorHAnsi"/>
                            <w:sz w:val="18"/>
                            <w:szCs w:val="18"/>
                          </w:rPr>
                          <w:t>Noise removal and optimizing</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0" o:spid="_x0000_s1047" type="#_x0000_t115" style="position:absolute;left:30300;top:13728;width:8878;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" fillcolor="#5b9bd5 [3208]" strokecolor="#1f4d78 [1608]" strokeweight="1pt">
                  <v:textbox>
                    <w:txbxContent>
                      <w:p w14:paraId="7BA6FF3A"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Optimized Video</w:t>
                        </w:r>
                      </w:p>
                    </w:txbxContent>
                  </v:textbox>
                </v:shape>
                <v:shape id="Flowchart: Multidocument 91" o:spid="_x0000_s1048" type="#_x0000_t115" style="position:absolute;left:14986;top:13540;width:8586;height:5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" fillcolor="#5b9bd5 [3208]" strokecolor="#1f4d78 [1608]" strokeweight="1pt">
                  <v:textbox>
                    <w:txbxContent>
                      <w:p w14:paraId="509A60B6"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Transcript</w:t>
                        </w:r>
                      </w:p>
                    </w:txbxContent>
                  </v:textbox>
                </v:shape>
                <v:roundrect id="Rectangle: Rounded Corners 92" o:spid="_x0000_s1049" style="position:absolute;left:35305;top:22923;width:7410;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" fillcolor="#70ad47 [3209]" strokecolor="#375623 [1609]" strokeweight="1pt">
                  <v:stroke joinstyle="miter"/>
                  <v:textbox>
                    <w:txbxContent>
                      <w:p w14:paraId="4D7CFDB5"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Code Matching</w:t>
                        </w:r>
                      </w:p>
                    </w:txbxContent>
                  </v:textbox>
                </v:roundrect>
                <v:roundrect id="Rectangle: Rounded Corners 93" o:spid="_x0000_s1050" style="position:absolute;left:14096;top:22669;width:8314;height:4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" fillcolor="#70ad47 [3209]" strokecolor="#375623 [1609]" strokeweight="1pt">
                  <v:stroke joinstyle="miter"/>
                  <v:textbox>
                    <w:txbxContent>
                      <w:p w14:paraId="4F1DEF8E"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Question Generation</w:t>
                        </w:r>
                      </w:p>
                    </w:txbxContent>
                  </v:textbox>
                </v:roundrect>
                <v:roundrect id="Rectangle: Rounded Corners 94" o:spid="_x0000_s1051" style="position:absolute;left:27368;top:22923;width:7612;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" fillcolor="#70ad47 [3209]" strokecolor="#375623 [1609]" strokeweight="1pt">
                  <v:stroke joinstyle="miter"/>
                  <v:textbox>
                    <w:txbxContent>
                      <w:p w14:paraId="4A7BFC84"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Slide Matching</w:t>
                        </w:r>
                      </w:p>
                    </w:txbxContent>
                  </v:textbox>
                </v:roundrect>
                <v:roundrect id="Rectangle: Rounded Corners 95" o:spid="_x0000_s1052" style="position:absolute;left:26777;top:31115;width:14478;height:2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" fillcolor="#70ad47 [3209]" strokecolor="#375623 [1609]" strokeweight="1pt">
                  <v:stroke joinstyle="miter"/>
                  <v:textbox>
                    <w:txbxContent>
                      <w:p w14:paraId="11933D4E" w14:textId="77777777" w:rsidR="003C2144" w:rsidRDefault="003C2144" w:rsidP="003C2144">
                        <w:pPr>
                          <w:jc w:val="center"/>
                          <w:rPr>
                            <w:sz w:val="18"/>
                            <w:szCs w:val="18"/>
                          </w:rPr>
                        </w:pPr>
                        <w:r>
                          <w:rPr>
                            <w:rFonts w:asciiTheme="minorHAnsi" w:hAnsiTheme="minorHAnsi" w:cstheme="minorHAnsi"/>
                            <w:sz w:val="18"/>
                            <w:szCs w:val="18"/>
                          </w:rPr>
                          <w:t>Topic</w:t>
                        </w:r>
                        <w:r>
                          <w:rPr>
                            <w:sz w:val="18"/>
                            <w:szCs w:val="18"/>
                          </w:rPr>
                          <w:t xml:space="preserve"> Segmentation</w:t>
                        </w:r>
                      </w:p>
                    </w:txbxContent>
                  </v:textbox>
                </v:roundrect>
                <v:shape id="Arrow: Right 96" o:spid="_x0000_s1053" type="#_x0000_t13" style="position:absolute;left:16192;top:20256;width:3473;height:9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" adj="18728" fillcolor="#ed7d31 [3205]" stroked="f" strokeweight="1pt"/>
                <v:shape id="Flowchart: Multidocument 97" o:spid="_x0000_s1054" type="#_x0000_t115" style="position:absolute;left:30480;top:37688;width:8865;height:4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" fillcolor="#5b9bd5 [3208]" strokecolor="#1f4d78 [1608]" strokeweight="1pt">
                  <v:textbox>
                    <w:txbxContent>
                      <w:p w14:paraId="58A39BA5" w14:textId="77777777" w:rsidR="003C2144" w:rsidRDefault="003C2144" w:rsidP="003C2144">
                        <w:pPr>
                          <w:jc w:val="center"/>
                          <w:rPr>
                            <w:rFonts w:asciiTheme="minorHAnsi" w:hAnsiTheme="minorHAnsi" w:cstheme="minorHAnsi"/>
                            <w:sz w:val="18"/>
                            <w:szCs w:val="18"/>
                          </w:rPr>
                        </w:pPr>
                        <w:r>
                          <w:rPr>
                            <w:rFonts w:asciiTheme="minorHAnsi" w:hAnsiTheme="minorHAnsi" w:cstheme="minorHAnsi"/>
                            <w:sz w:val="18"/>
                            <w:szCs w:val="18"/>
                          </w:rPr>
                          <w:t>Metadata</w:t>
                        </w:r>
                      </w:p>
                    </w:txbxContent>
                  </v:textbox>
                </v:shape>
                <v:shape id="Graphic 33895307" o:spid="_x0000_s1055" type="#_x0000_t75" alt="Database" style="position:absolute;left:44894;top:17272;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">
                  <v:imagedata r:id="rId42" o:title="Database"/>
                </v:shape>
                <v:shape id="Arrow: Right 99" o:spid="_x0000_s1056" type="#_x0000_t13" style="position:absolute;left:35750;top:20446;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" adj="18732" fillcolor="#ed7d31 [3205]" stroked="f" strokeweight="1pt"/>
                <v:shape id="Arrow: Right 100" o:spid="_x0000_s1057" type="#_x0000_t13" style="position:absolute;left:30448;top:20224;width:3472;height:924;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" adj="18728" fillcolor="#ed7d31 [3205]" stroked="f" strokeweight="1pt"/>
                <v:shape id="Arrow: Right 101" o:spid="_x0000_s1058" type="#_x0000_t13" style="position:absolute;left:30035;top:28892;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" adj="18732" fillcolor="#ed7d31 [3205]" stroked="f" strokeweight="1pt"/>
                <v:shape id="Arrow: Right 102" o:spid="_x0000_s1059" type="#_x0000_t13" style="position:absolute;left:36448;top:28893;width:3467;height:920;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" adj="18732" fillcolor="#ed7d31 [3205]" stroked="f" strokeweight="1pt"/>
                <v:shape id="Arrow: Right 103" o:spid="_x0000_s1060" type="#_x0000_t13" style="position:absolute;left:17494;top:24098;width:14760;height:1062;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" adj="20823" fillcolor="#ed7d31 [3205]" stroked="f" strokeweight="1pt"/>
                <v:shape id="Arrow: Right 104" o:spid="_x0000_s1061" type="#_x0000_t13" style="position:absolute;left:32448;top:11747;width:3467;height:921;rotation:377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" adj="18732" fillcolor="#ed7d31 [3205]" stroked="f" strokeweight="1pt"/>
                <v:shape id="Arrow: Right 105" o:spid="_x0000_s1062" type="#_x0000_t13" style="position:absolute;left:18446;top:11525;width:3473;height:923;rotation:77937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" adj="18728" fillcolor="#ed7d31 [3205]" stroked="f" strokeweight="1pt"/>
                <v:shape id="Flowchart: Multidocument 106" o:spid="_x0000_s1063" type="#_x0000_t115" style="position:absolute;left:13563;top:37401;width:77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" fillcolor="#5b9bd5 [3208]" strokecolor="#1f4d78 [1608]" strokeweight="1pt">
                  <v:textbox>
                    <w:txbxContent>
                      <w:p w14:paraId="1796FFA1" w14:textId="77777777" w:rsidR="003C2144" w:rsidRDefault="003C2144" w:rsidP="003C2144">
                        <w:pPr>
                          <w:jc w:val="center"/>
                          <w:rPr>
                            <w:rFonts w:asciiTheme="minorHAnsi" w:hAnsiTheme="minorHAnsi" w:cstheme="minorHAnsi"/>
                            <w:sz w:val="16"/>
                            <w:szCs w:val="16"/>
                          </w:rPr>
                        </w:pPr>
                        <w:r>
                          <w:rPr>
                            <w:rFonts w:asciiTheme="minorHAnsi" w:hAnsiTheme="minorHAnsi" w:cstheme="minorHAnsi"/>
                            <w:sz w:val="16"/>
                            <w:szCs w:val="16"/>
                          </w:rPr>
                          <w:t>Question Items</w:t>
                        </w:r>
                      </w:p>
                    </w:txbxContent>
                  </v:textbox>
                </v:shape>
                <v:shape id="Arrow: Right 107" o:spid="_x0000_s1064" type="#_x0000_t13" style="position:absolute;left:13144;top:31750;width:9563;height: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" adj="20496" fillcolor="#ed7d31 [3205]" stroked="f" strokeweight="1pt"/>
                <v:shape id="Arrow: Right 108" o:spid="_x0000_s1065" type="#_x0000_t13" style="position:absolute;left:21526;top:39179;width:8705;height: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" adj="20442" fillcolor="#ed7d31 [3205]" stroked="f" strokeweight="1pt"/>
                <v:shape id="Arrow: Right 109" o:spid="_x0000_s1066" type="#_x0000_t13" style="position:absolute;left:33273;top:35496;width:3175;height: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" adj="18274" fillcolor="#ed7d31 [3205]" stroked="f" strokeweight="1pt"/>
                <v:shape id="Arrow: Right 110" o:spid="_x0000_s1067" type="#_x0000_t13" style="position:absolute;left:39370;top:17335;width:7101;height:1130;rotation:2275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" adj="19881" fillcolor="#ed7d31 [3205]" stroked="f" strokeweight="1pt"/>
                <v:shape id="Arrow: Right 111" o:spid="_x0000_s1068" type="#_x0000_t13" style="position:absolute;left:35052;top:31241;width:16078;height:1065;rotation:-43769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" adj="20885" fillcolor="#ed7d31 [3205]" stroked="f" strokeweight="1pt"/>
                <v:rect id="Rectangle 112" o:spid="_x0000_s1069" style="position:absolute;left:11811;top:190;width:54298;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" fillcolor="#f2f2f2 [3052]" strokecolor="#1f3763 [1604]" strokeweight="1pt">
                  <v:textbox>
                    <w:txbxContent>
                      <w:p w14:paraId="16D9928A" w14:textId="77777777" w:rsidR="003C2144" w:rsidRDefault="003C2144" w:rsidP="003C2144">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Proposed System</w:t>
                        </w:r>
                      </w:p>
                    </w:txbxContent>
                  </v:textbox>
                </v:rect>
                <v:rect id="Rectangle 113" o:spid="_x0000_s1070" style="position:absolute;left:11874;top:3302;width:31687;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" fillcolor="#f2f2f2 [3052]" strokecolor="#1f3763 [1604]" strokeweight="1pt">
                  <v:textbox>
                    <w:txbxContent>
                      <w:p w14:paraId="33D783D0" w14:textId="77777777" w:rsidR="003C2144" w:rsidRDefault="003C2144" w:rsidP="003C2144">
                        <w:pPr>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Processes</w:t>
                        </w:r>
                      </w:p>
                    </w:txbxContent>
                  </v:textbox>
                </v:rect>
                <v:rect id="Rectangle 114" o:spid="_x0000_s1071" style="position:absolute;left:44196;top:3365;width:1026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" fillcolor="#f2f2f2 [3052]" strokecolor="#1f3763 [1604]" strokeweight="1pt">
                  <v:textbox>
                    <w:txbxContent>
                      <w:p w14:paraId="6DE88792" w14:textId="77777777" w:rsidR="003C2144" w:rsidRDefault="003C2144" w:rsidP="003C2144">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Database</w:t>
                        </w:r>
                      </w:p>
                    </w:txbxContent>
                  </v:textbox>
                </v:rect>
                <v:rect id="Rectangle 115" o:spid="_x0000_s1072" style="position:absolute;left:55181;top:3365;width:1094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" fillcolor="#f2f2f2 [3052]" strokecolor="#1f3763 [1604]" strokeweight="1pt">
                  <v:textbox>
                    <w:txbxContent>
                      <w:p w14:paraId="0CA5D10C" w14:textId="77777777" w:rsidR="003C2144" w:rsidRDefault="003C2144" w:rsidP="003C2144">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Web-Platform</w:t>
                        </w:r>
                      </w:p>
                    </w:txbxContent>
                  </v:textbox>
                </v:rect>
                <v:shape id="Arrow: Right 116" o:spid="_x0000_s1073" type="#_x0000_t13" style="position:absolute;left:53784;top:21526;width:2362;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" adj="15677" fillcolor="#ed7d31 [3205]" stroked="f" strokeweight="1pt"/>
                <w10:wrap type="through" anchorx="margin"/>
              </v:group>
            </w:pict>
          </mc:Fallback>
        </mc:AlternateContent>
      </w:r>
      <w:r w:rsidR="00E76531">
        <w:rPr>
          <w:noProof/>
        </w:rPr>
        <mc:AlternateContent>
          <mc:Choice Requires="wps">
            <w:drawing>
              <wp:anchor distT="0" distB="0" distL="114300" distR="114300" simplePos="0" relativeHeight="251658258" behindDoc="0" locked="0" layoutInCell="1" allowOverlap="1" wp14:anchorId="22741718" wp14:editId="0A0F02C3">
                <wp:simplePos x="0" y="0"/>
                <wp:positionH relativeFrom="column">
                  <wp:posOffset>0</wp:posOffset>
                </wp:positionH>
                <wp:positionV relativeFrom="paragraph">
                  <wp:posOffset>3908425</wp:posOffset>
                </wp:positionV>
                <wp:extent cx="576326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14:paraId="753DF7A4" w14:textId="75769AF4" w:rsidR="00E76531" w:rsidRPr="00300FAE" w:rsidRDefault="00E76531" w:rsidP="00E76531">
                            <w:pPr>
                              <w:pStyle w:val="Caption"/>
                              <w:jc w:val="center"/>
                              <w:rPr>
                                <w:rFonts w:eastAsiaTheme="minorHAnsi"/>
                                <w:noProof/>
                                <w:sz w:val="24"/>
                                <w:szCs w:val="24"/>
                              </w:rPr>
                            </w:pPr>
                            <w:bookmarkStart w:id="65" w:name="_Toc8654820"/>
                            <w:r>
                              <w:t xml:space="preserve">Figure </w:t>
                            </w:r>
                            <w:r w:rsidR="00D6273E">
                              <w:rPr>
                                <w:noProof/>
                              </w:rPr>
                              <w:fldChar w:fldCharType="begin"/>
                            </w:r>
                            <w:r w:rsidR="00D6273E">
                              <w:rPr>
                                <w:noProof/>
                              </w:rPr>
                              <w:instrText xml:space="preserve"> STYLEREF 1 \s </w:instrText>
                            </w:r>
                            <w:r w:rsidR="00D6273E">
                              <w:rPr>
                                <w:noProof/>
                              </w:rPr>
                              <w:fldChar w:fldCharType="separate"/>
                            </w:r>
                            <w:r w:rsidR="00200BB1">
                              <w:rPr>
                                <w:noProof/>
                              </w:rPr>
                              <w:t>0</w:t>
                            </w:r>
                            <w:r w:rsidR="00D6273E">
                              <w:rPr>
                                <w:noProof/>
                              </w:rPr>
                              <w:fldChar w:fldCharType="end"/>
                            </w:r>
                            <w:r>
                              <w:t>.</w:t>
                            </w:r>
                            <w:r w:rsidR="00D6273E">
                              <w:rPr>
                                <w:noProof/>
                              </w:rPr>
                              <w:fldChar w:fldCharType="begin"/>
                            </w:r>
                            <w:r w:rsidR="00D6273E">
                              <w:rPr>
                                <w:noProof/>
                              </w:rPr>
                              <w:instrText xml:space="preserve"> SEQ Figure \* ARABIC \s 1 </w:instrText>
                            </w:r>
                            <w:r w:rsidR="00D6273E">
                              <w:rPr>
                                <w:noProof/>
                              </w:rPr>
                              <w:fldChar w:fldCharType="separate"/>
                            </w:r>
                            <w:r w:rsidR="00200BB1">
                              <w:rPr>
                                <w:noProof/>
                              </w:rPr>
                              <w:t>1</w:t>
                            </w:r>
                            <w:r w:rsidR="00D6273E">
                              <w:rPr>
                                <w:noProof/>
                              </w:rPr>
                              <w:fldChar w:fldCharType="end"/>
                            </w:r>
                            <w:r>
                              <w:t>: High-level system architecture</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svg="http://schemas.microsoft.com/office/drawing/2016/SVG/main" xmlns:pic="http://schemas.openxmlformats.org/drawingml/2006/picture" xmlns:a14="http://schemas.microsoft.com/office/drawing/2010/main" xmlns:a="http://schemas.openxmlformats.org/drawingml/2006/main">
            <w:pict w14:anchorId="4DB23ED1">
              <v:shape id="Text Box 26" style="position:absolute;margin-left:0;margin-top:307.75pt;width:453.8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spid="_x0000_s107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" w14:anchorId="22741718">
                <v:textbox style="mso-fit-shape-to-text:t" inset="0,0,0,0">
                  <w:txbxContent>
                    <w:p w:rsidRPr="00300FAE" w:rsidR="00E76531" w:rsidP="00E76531" w:rsidRDefault="00E76531" w14:paraId="5608FBE1" w14:textId="75769AF4">
                      <w:pPr>
                        <w:pStyle w:val="Caption"/>
                        <w:jc w:val="center"/>
                        <w:rPr>
                          <w:rFonts w:eastAsiaTheme="minorHAnsi"/>
                          <w:noProof/>
                          <w:sz w:val="24"/>
                          <w:szCs w:val="24"/>
                        </w:rPr>
                      </w:pPr>
                      <w:r>
                        <w:t xml:space="preserve">Figure </w:t>
                      </w:r>
                      <w:r w:rsidR="00D6273E">
                        <w:rPr>
                          <w:noProof/>
                        </w:rPr>
                        <w:fldChar w:fldCharType="begin"/>
                      </w:r>
                      <w:r w:rsidR="00D6273E">
                        <w:rPr>
                          <w:noProof/>
                        </w:rPr>
                        <w:instrText xml:space="preserve"> STYLEREF 1 \s </w:instrText>
                      </w:r>
                      <w:r w:rsidR="00D6273E">
                        <w:rPr>
                          <w:noProof/>
                        </w:rPr>
                        <w:fldChar w:fldCharType="separate"/>
                      </w:r>
                      <w:r w:rsidR="00200BB1">
                        <w:rPr>
                          <w:noProof/>
                        </w:rPr>
                        <w:t>0</w:t>
                      </w:r>
                      <w:r w:rsidR="00D6273E">
                        <w:rPr>
                          <w:noProof/>
                        </w:rPr>
                        <w:fldChar w:fldCharType="end"/>
                      </w:r>
                      <w:r>
                        <w:t>.</w:t>
                      </w:r>
                      <w:r w:rsidR="00D6273E">
                        <w:rPr>
                          <w:noProof/>
                        </w:rPr>
                        <w:fldChar w:fldCharType="begin"/>
                      </w:r>
                      <w:r w:rsidR="00D6273E">
                        <w:rPr>
                          <w:noProof/>
                        </w:rPr>
                        <w:instrText xml:space="preserve"> SEQ Figure \* ARABIC \s 1 </w:instrText>
                      </w:r>
                      <w:r w:rsidR="00D6273E">
                        <w:rPr>
                          <w:noProof/>
                        </w:rPr>
                        <w:fldChar w:fldCharType="separate"/>
                      </w:r>
                      <w:r w:rsidR="00200BB1">
                        <w:rPr>
                          <w:noProof/>
                        </w:rPr>
                        <w:t>1</w:t>
                      </w:r>
                      <w:r w:rsidR="00D6273E">
                        <w:rPr>
                          <w:noProof/>
                        </w:rPr>
                        <w:fldChar w:fldCharType="end"/>
                      </w:r>
                      <w:r>
                        <w:t>: High-level system architecture</w:t>
                      </w:r>
                    </w:p>
                  </w:txbxContent>
                </v:textbox>
                <w10:wrap type="through"/>
              </v:shape>
            </w:pict>
          </mc:Fallback>
        </mc:AlternateContent>
      </w:r>
    </w:p>
    <w:p w14:paraId="436EBA86" w14:textId="1813B3D9" w:rsidR="00ED4869" w:rsidRPr="006B2F95" w:rsidRDefault="00ED4869" w:rsidP="006B2F95">
      <w:pPr>
        <w:tabs>
          <w:tab w:val="left" w:pos="1808"/>
        </w:tabs>
        <w:rPr>
          <w:ins w:id="66" w:author="{b0acad1e-3e52-4e44-82ec-5231eb3becf2}" w:date="2019-05-13T13:20:00Z"/>
        </w:rPr>
      </w:pPr>
    </w:p>
    <w:sectPr w:rsidR="00ED4869" w:rsidRPr="006B2F95" w:rsidSect="006E4255">
      <w:pgSz w:w="11906" w:h="16838" w:code="9"/>
      <w:pgMar w:top="1411" w:right="1411" w:bottom="2275" w:left="2275" w:header="720" w:footer="720" w:gutter="0"/>
      <w:cols w:space="720"/>
      <w:docGrid w:linePitch="360"/>
      <w:sectPrChange w:id="67" w:author="Fernando S.S.M.S. it16001862" w:date="2019-08-05T11:08:00Z">
        <w:sectPr w:rsidR="00ED4869" w:rsidRPr="006B2F95" w:rsidSect="006E4255">
          <w:pgMar w:top="1411" w:right="1411" w:bottom="2275" w:left="2275"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50C77" w14:textId="77777777" w:rsidR="007808C8" w:rsidRDefault="007808C8" w:rsidP="00EA69D9">
      <w:r>
        <w:separator/>
      </w:r>
    </w:p>
  </w:endnote>
  <w:endnote w:type="continuationSeparator" w:id="0">
    <w:p w14:paraId="1A0CEDE5" w14:textId="77777777" w:rsidR="007808C8" w:rsidRDefault="007808C8" w:rsidP="00EA69D9">
      <w:r>
        <w:continuationSeparator/>
      </w:r>
    </w:p>
  </w:endnote>
  <w:endnote w:type="continuationNotice" w:id="1">
    <w:p w14:paraId="48289856" w14:textId="77777777" w:rsidR="007808C8" w:rsidRDefault="00780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40"/>
      <w:gridCol w:w="2740"/>
      <w:gridCol w:w="2740"/>
    </w:tblGrid>
    <w:tr w:rsidR="2623CC0C" w14:paraId="1AF513A1" w14:textId="77777777" w:rsidTr="2623CC0C">
      <w:tc>
        <w:tcPr>
          <w:tcW w:w="2740" w:type="dxa"/>
        </w:tcPr>
        <w:p w14:paraId="3CA899FE" w14:textId="29F8551F" w:rsidR="2623CC0C" w:rsidRDefault="2623CC0C" w:rsidP="2623CC0C">
          <w:pPr>
            <w:pStyle w:val="Header"/>
            <w:ind w:left="-115"/>
          </w:pPr>
        </w:p>
      </w:tc>
      <w:tc>
        <w:tcPr>
          <w:tcW w:w="2740" w:type="dxa"/>
        </w:tcPr>
        <w:p w14:paraId="59969306" w14:textId="770C50BC" w:rsidR="2623CC0C" w:rsidRDefault="2623CC0C" w:rsidP="2623CC0C">
          <w:pPr>
            <w:pStyle w:val="Header"/>
            <w:jc w:val="center"/>
          </w:pPr>
        </w:p>
      </w:tc>
      <w:tc>
        <w:tcPr>
          <w:tcW w:w="2740" w:type="dxa"/>
        </w:tcPr>
        <w:p w14:paraId="53F85E28" w14:textId="50E85868" w:rsidR="2623CC0C" w:rsidRDefault="2623CC0C" w:rsidP="2623CC0C">
          <w:pPr>
            <w:pStyle w:val="Header"/>
            <w:ind w:right="-115"/>
            <w:jc w:val="right"/>
          </w:pPr>
        </w:p>
      </w:tc>
    </w:tr>
  </w:tbl>
  <w:p w14:paraId="53E8FE92" w14:textId="2352BC75" w:rsidR="2623CC0C" w:rsidRDefault="2623CC0C" w:rsidP="2623C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386961"/>
      <w:docPartObj>
        <w:docPartGallery w:val="Page Numbers (Bottom of Page)"/>
        <w:docPartUnique/>
      </w:docPartObj>
    </w:sdtPr>
    <w:sdtEndPr>
      <w:rPr>
        <w:noProof/>
      </w:rPr>
    </w:sdtEndPr>
    <w:sdtContent>
      <w:p w14:paraId="0A4A4199" w14:textId="2492A9BF" w:rsidR="0057478B" w:rsidRDefault="005747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ED7CE" w14:textId="77777777" w:rsidR="0058158A" w:rsidRDefault="0058158A" w:rsidP="2623C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FF012" w14:textId="77777777" w:rsidR="007808C8" w:rsidRDefault="007808C8" w:rsidP="00EA69D9">
      <w:r>
        <w:separator/>
      </w:r>
    </w:p>
  </w:footnote>
  <w:footnote w:type="continuationSeparator" w:id="0">
    <w:p w14:paraId="0C21E606" w14:textId="77777777" w:rsidR="007808C8" w:rsidRDefault="007808C8" w:rsidP="00EA69D9">
      <w:r>
        <w:continuationSeparator/>
      </w:r>
    </w:p>
  </w:footnote>
  <w:footnote w:type="continuationNotice" w:id="1">
    <w:p w14:paraId="1D93CE8C" w14:textId="77777777" w:rsidR="007808C8" w:rsidRDefault="007808C8"/>
  </w:footnote>
  <w:footnote w:id="2">
    <w:p w14:paraId="05EA2616" w14:textId="707249C6" w:rsidR="00EA69D9" w:rsidRDefault="00EA69D9">
      <w:pPr>
        <w:pStyle w:val="FootnoteText"/>
      </w:pPr>
      <w:r>
        <w:rPr>
          <w:rStyle w:val="FootnoteReference"/>
        </w:rPr>
        <w:footnoteRef/>
      </w:r>
      <w:r>
        <w:t xml:space="preserve"> </w:t>
      </w:r>
      <w:r w:rsidRPr="002524D6">
        <w:rPr>
          <w:iCs/>
          <w:color w:val="000000"/>
        </w:rPr>
        <w:t>https://www.learnworlds.com/</w:t>
      </w:r>
    </w:p>
  </w:footnote>
  <w:footnote w:id="3">
    <w:p w14:paraId="1DC7D727" w14:textId="2DFE274E" w:rsidR="00EA69D9" w:rsidRDefault="00EA69D9">
      <w:pPr>
        <w:pStyle w:val="FootnoteText"/>
      </w:pPr>
      <w:r>
        <w:rPr>
          <w:rStyle w:val="FootnoteReference"/>
        </w:rPr>
        <w:footnoteRef/>
      </w:r>
      <w:r>
        <w:t xml:space="preserve"> </w:t>
      </w:r>
      <w:r w:rsidRPr="001425F5">
        <w:rPr>
          <w:iCs/>
          <w:color w:val="000000"/>
        </w:rPr>
        <w:t>https://</w:t>
      </w:r>
      <w:r w:rsidR="002524D6">
        <w:rPr>
          <w:iCs/>
          <w:color w:val="000000"/>
        </w:rPr>
        <w:t>www.</w:t>
      </w:r>
      <w:r w:rsidRPr="001425F5">
        <w:rPr>
          <w:iCs/>
          <w:color w:val="000000"/>
        </w:rPr>
        <w:t>echo360.com/about/</w:t>
      </w:r>
    </w:p>
  </w:footnote>
  <w:footnote w:id="4">
    <w:p w14:paraId="199B5CF6" w14:textId="3711F6C7" w:rsidR="002524D6" w:rsidRDefault="002524D6">
      <w:pPr>
        <w:pStyle w:val="FootnoteText"/>
      </w:pPr>
      <w:r>
        <w:rPr>
          <w:rStyle w:val="FootnoteReference"/>
        </w:rPr>
        <w:footnoteRef/>
      </w:r>
      <w:r>
        <w:t xml:space="preserve"> </w:t>
      </w:r>
      <w:r w:rsidRPr="005531A9">
        <w:rPr>
          <w:iCs/>
          <w:color w:val="000000"/>
        </w:rPr>
        <w:t>https://www.techsmith.com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40"/>
      <w:gridCol w:w="2740"/>
      <w:gridCol w:w="2740"/>
    </w:tblGrid>
    <w:tr w:rsidR="2623CC0C" w14:paraId="0744871E" w14:textId="77777777" w:rsidTr="2623CC0C">
      <w:tc>
        <w:tcPr>
          <w:tcW w:w="2740" w:type="dxa"/>
        </w:tcPr>
        <w:p w14:paraId="760C0910" w14:textId="3946B390" w:rsidR="2623CC0C" w:rsidRDefault="2623CC0C" w:rsidP="2623CC0C">
          <w:pPr>
            <w:pStyle w:val="Header"/>
            <w:ind w:left="-115"/>
          </w:pPr>
        </w:p>
      </w:tc>
      <w:tc>
        <w:tcPr>
          <w:tcW w:w="2740" w:type="dxa"/>
        </w:tcPr>
        <w:p w14:paraId="33ACC980" w14:textId="3FA46E72" w:rsidR="2623CC0C" w:rsidRDefault="2623CC0C" w:rsidP="2623CC0C">
          <w:pPr>
            <w:pStyle w:val="Header"/>
            <w:jc w:val="center"/>
          </w:pPr>
        </w:p>
      </w:tc>
      <w:tc>
        <w:tcPr>
          <w:tcW w:w="2740" w:type="dxa"/>
        </w:tcPr>
        <w:p w14:paraId="0D3CD1BD" w14:textId="6664190F" w:rsidR="2623CC0C" w:rsidRDefault="2623CC0C" w:rsidP="2623CC0C">
          <w:pPr>
            <w:pStyle w:val="Header"/>
            <w:ind w:right="-115"/>
            <w:jc w:val="right"/>
          </w:pPr>
        </w:p>
      </w:tc>
    </w:tr>
  </w:tbl>
  <w:p w14:paraId="4030150D" w14:textId="13F47DE7" w:rsidR="2623CC0C" w:rsidRDefault="2623CC0C" w:rsidP="2623C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70D6"/>
    <w:multiLevelType w:val="hybridMultilevel"/>
    <w:tmpl w:val="FF3646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95D742D"/>
    <w:multiLevelType w:val="multilevel"/>
    <w:tmpl w:val="429A66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A91B9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4D3424"/>
    <w:multiLevelType w:val="hybridMultilevel"/>
    <w:tmpl w:val="FCE0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95F"/>
    <w:multiLevelType w:val="hybridMultilevel"/>
    <w:tmpl w:val="872C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D94448"/>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6" w15:restartNumberingAfterBreak="0">
    <w:nsid w:val="12DF2DCE"/>
    <w:multiLevelType w:val="hybridMultilevel"/>
    <w:tmpl w:val="EB5E3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32764F2"/>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8" w15:restartNumberingAfterBreak="0">
    <w:nsid w:val="1D0C7F44"/>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9" w15:restartNumberingAfterBreak="0">
    <w:nsid w:val="1ED3315B"/>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10" w15:restartNumberingAfterBreak="0">
    <w:nsid w:val="1FFC3C28"/>
    <w:multiLevelType w:val="hybridMultilevel"/>
    <w:tmpl w:val="629EAFFE"/>
    <w:lvl w:ilvl="0" w:tplc="53AED07E">
      <w:start w:val="1"/>
      <w:numFmt w:val="decimal"/>
      <w:lvlText w:val="%1."/>
      <w:lvlJc w:val="left"/>
      <w:pPr>
        <w:ind w:left="720" w:hanging="360"/>
      </w:pPr>
    </w:lvl>
    <w:lvl w:ilvl="1" w:tplc="FD9A8F90">
      <w:start w:val="1"/>
      <w:numFmt w:val="lowerLetter"/>
      <w:lvlText w:val="%2."/>
      <w:lvlJc w:val="left"/>
      <w:pPr>
        <w:ind w:left="1440" w:hanging="360"/>
      </w:pPr>
    </w:lvl>
    <w:lvl w:ilvl="2" w:tplc="0EBCA260">
      <w:start w:val="1"/>
      <w:numFmt w:val="lowerRoman"/>
      <w:lvlText w:val="%3."/>
      <w:lvlJc w:val="right"/>
      <w:pPr>
        <w:ind w:left="2160" w:hanging="180"/>
      </w:pPr>
    </w:lvl>
    <w:lvl w:ilvl="3" w:tplc="D56AFFE6">
      <w:start w:val="1"/>
      <w:numFmt w:val="decimal"/>
      <w:lvlText w:val="%4."/>
      <w:lvlJc w:val="left"/>
      <w:pPr>
        <w:ind w:left="2880" w:hanging="360"/>
      </w:pPr>
    </w:lvl>
    <w:lvl w:ilvl="4" w:tplc="B4745158">
      <w:start w:val="1"/>
      <w:numFmt w:val="lowerLetter"/>
      <w:lvlText w:val="%5."/>
      <w:lvlJc w:val="left"/>
      <w:pPr>
        <w:ind w:left="3600" w:hanging="360"/>
      </w:pPr>
    </w:lvl>
    <w:lvl w:ilvl="5" w:tplc="1318D4EE">
      <w:start w:val="1"/>
      <w:numFmt w:val="lowerRoman"/>
      <w:lvlText w:val="%6."/>
      <w:lvlJc w:val="right"/>
      <w:pPr>
        <w:ind w:left="4320" w:hanging="180"/>
      </w:pPr>
    </w:lvl>
    <w:lvl w:ilvl="6" w:tplc="58201490">
      <w:start w:val="1"/>
      <w:numFmt w:val="decimal"/>
      <w:lvlText w:val="%7."/>
      <w:lvlJc w:val="left"/>
      <w:pPr>
        <w:ind w:left="5040" w:hanging="360"/>
      </w:pPr>
    </w:lvl>
    <w:lvl w:ilvl="7" w:tplc="582AD256">
      <w:start w:val="1"/>
      <w:numFmt w:val="lowerLetter"/>
      <w:lvlText w:val="%8."/>
      <w:lvlJc w:val="left"/>
      <w:pPr>
        <w:ind w:left="5760" w:hanging="360"/>
      </w:pPr>
    </w:lvl>
    <w:lvl w:ilvl="8" w:tplc="A3D00FB8">
      <w:start w:val="1"/>
      <w:numFmt w:val="lowerRoman"/>
      <w:lvlText w:val="%9."/>
      <w:lvlJc w:val="right"/>
      <w:pPr>
        <w:ind w:left="6480" w:hanging="180"/>
      </w:pPr>
    </w:lvl>
  </w:abstractNum>
  <w:abstractNum w:abstractNumId="11" w15:restartNumberingAfterBreak="0">
    <w:nsid w:val="24477104"/>
    <w:multiLevelType w:val="multilevel"/>
    <w:tmpl w:val="133AE902"/>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2"/>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271E6F88"/>
    <w:multiLevelType w:val="hybridMultilevel"/>
    <w:tmpl w:val="229AE35E"/>
    <w:lvl w:ilvl="0" w:tplc="449EBEAA">
      <w:start w:val="1"/>
      <w:numFmt w:val="decimal"/>
      <w:lvlText w:val="%1."/>
      <w:lvlJc w:val="left"/>
      <w:pPr>
        <w:ind w:left="1080" w:hanging="360"/>
      </w:pPr>
    </w:lvl>
    <w:lvl w:ilvl="1" w:tplc="30ACB45A">
      <w:start w:val="1"/>
      <w:numFmt w:val="lowerLetter"/>
      <w:lvlText w:val="%2."/>
      <w:lvlJc w:val="left"/>
      <w:pPr>
        <w:ind w:left="1800" w:hanging="360"/>
      </w:pPr>
    </w:lvl>
    <w:lvl w:ilvl="2" w:tplc="881AE8E2">
      <w:start w:val="1"/>
      <w:numFmt w:val="lowerRoman"/>
      <w:lvlText w:val="%3."/>
      <w:lvlJc w:val="right"/>
      <w:pPr>
        <w:ind w:left="2520" w:hanging="180"/>
      </w:pPr>
    </w:lvl>
    <w:lvl w:ilvl="3" w:tplc="B0727B60">
      <w:start w:val="1"/>
      <w:numFmt w:val="decimal"/>
      <w:lvlText w:val="%4."/>
      <w:lvlJc w:val="left"/>
      <w:pPr>
        <w:ind w:left="3240" w:hanging="360"/>
      </w:pPr>
    </w:lvl>
    <w:lvl w:ilvl="4" w:tplc="B2F0444C">
      <w:start w:val="1"/>
      <w:numFmt w:val="lowerLetter"/>
      <w:lvlText w:val="%5."/>
      <w:lvlJc w:val="left"/>
      <w:pPr>
        <w:ind w:left="3960" w:hanging="360"/>
      </w:pPr>
    </w:lvl>
    <w:lvl w:ilvl="5" w:tplc="822AFE1C">
      <w:start w:val="1"/>
      <w:numFmt w:val="lowerRoman"/>
      <w:lvlText w:val="%6."/>
      <w:lvlJc w:val="right"/>
      <w:pPr>
        <w:ind w:left="4680" w:hanging="180"/>
      </w:pPr>
    </w:lvl>
    <w:lvl w:ilvl="6" w:tplc="2D22E90C">
      <w:start w:val="1"/>
      <w:numFmt w:val="decimal"/>
      <w:lvlText w:val="%7."/>
      <w:lvlJc w:val="left"/>
      <w:pPr>
        <w:ind w:left="5400" w:hanging="360"/>
      </w:pPr>
    </w:lvl>
    <w:lvl w:ilvl="7" w:tplc="F8128E02">
      <w:start w:val="1"/>
      <w:numFmt w:val="lowerLetter"/>
      <w:lvlText w:val="%8."/>
      <w:lvlJc w:val="left"/>
      <w:pPr>
        <w:ind w:left="6120" w:hanging="360"/>
      </w:pPr>
    </w:lvl>
    <w:lvl w:ilvl="8" w:tplc="517EA7A4">
      <w:start w:val="1"/>
      <w:numFmt w:val="lowerRoman"/>
      <w:lvlText w:val="%9."/>
      <w:lvlJc w:val="right"/>
      <w:pPr>
        <w:ind w:left="6840" w:hanging="180"/>
      </w:pPr>
    </w:lvl>
  </w:abstractNum>
  <w:abstractNum w:abstractNumId="13" w15:restartNumberingAfterBreak="0">
    <w:nsid w:val="28BE4DBF"/>
    <w:multiLevelType w:val="hybridMultilevel"/>
    <w:tmpl w:val="C186C8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A0E12B6"/>
    <w:multiLevelType w:val="hybridMultilevel"/>
    <w:tmpl w:val="71EA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6533D"/>
    <w:multiLevelType w:val="hybridMultilevel"/>
    <w:tmpl w:val="1868B80E"/>
    <w:lvl w:ilvl="0" w:tplc="B57E272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94261"/>
    <w:multiLevelType w:val="multilevel"/>
    <w:tmpl w:val="133AE902"/>
    <w:numStyleLink w:val="MyListStyle1"/>
  </w:abstractNum>
  <w:abstractNum w:abstractNumId="17" w15:restartNumberingAfterBreak="0">
    <w:nsid w:val="30A442B7"/>
    <w:multiLevelType w:val="hybridMultilevel"/>
    <w:tmpl w:val="6B46BAB6"/>
    <w:lvl w:ilvl="0" w:tplc="70981556">
      <w:start w:val="1"/>
      <w:numFmt w:val="bullet"/>
      <w:lvlText w:val=""/>
      <w:lvlJc w:val="left"/>
      <w:pPr>
        <w:ind w:left="720" w:hanging="360"/>
      </w:pPr>
      <w:rPr>
        <w:rFonts w:ascii="Symbol" w:hAnsi="Symbol" w:hint="default"/>
      </w:rPr>
    </w:lvl>
    <w:lvl w:ilvl="1" w:tplc="0088C802">
      <w:start w:val="1"/>
      <w:numFmt w:val="bullet"/>
      <w:lvlText w:val="o"/>
      <w:lvlJc w:val="left"/>
      <w:pPr>
        <w:ind w:left="1440" w:hanging="360"/>
      </w:pPr>
      <w:rPr>
        <w:rFonts w:ascii="Courier New" w:hAnsi="Courier New" w:hint="default"/>
      </w:rPr>
    </w:lvl>
    <w:lvl w:ilvl="2" w:tplc="8EEEA70C">
      <w:start w:val="1"/>
      <w:numFmt w:val="bullet"/>
      <w:lvlText w:val=""/>
      <w:lvlJc w:val="left"/>
      <w:pPr>
        <w:ind w:left="2160" w:hanging="360"/>
      </w:pPr>
      <w:rPr>
        <w:rFonts w:ascii="Wingdings" w:hAnsi="Wingdings" w:hint="default"/>
      </w:rPr>
    </w:lvl>
    <w:lvl w:ilvl="3" w:tplc="0F4C509A">
      <w:start w:val="1"/>
      <w:numFmt w:val="bullet"/>
      <w:lvlText w:val=""/>
      <w:lvlJc w:val="left"/>
      <w:pPr>
        <w:ind w:left="2880" w:hanging="360"/>
      </w:pPr>
      <w:rPr>
        <w:rFonts w:ascii="Symbol" w:hAnsi="Symbol" w:hint="default"/>
      </w:rPr>
    </w:lvl>
    <w:lvl w:ilvl="4" w:tplc="AC389256">
      <w:start w:val="1"/>
      <w:numFmt w:val="bullet"/>
      <w:lvlText w:val="o"/>
      <w:lvlJc w:val="left"/>
      <w:pPr>
        <w:ind w:left="3600" w:hanging="360"/>
      </w:pPr>
      <w:rPr>
        <w:rFonts w:ascii="Courier New" w:hAnsi="Courier New" w:hint="default"/>
      </w:rPr>
    </w:lvl>
    <w:lvl w:ilvl="5" w:tplc="7E064158">
      <w:start w:val="1"/>
      <w:numFmt w:val="bullet"/>
      <w:lvlText w:val=""/>
      <w:lvlJc w:val="left"/>
      <w:pPr>
        <w:ind w:left="4320" w:hanging="360"/>
      </w:pPr>
      <w:rPr>
        <w:rFonts w:ascii="Wingdings" w:hAnsi="Wingdings" w:hint="default"/>
      </w:rPr>
    </w:lvl>
    <w:lvl w:ilvl="6" w:tplc="4D9CF194">
      <w:start w:val="1"/>
      <w:numFmt w:val="bullet"/>
      <w:lvlText w:val=""/>
      <w:lvlJc w:val="left"/>
      <w:pPr>
        <w:ind w:left="5040" w:hanging="360"/>
      </w:pPr>
      <w:rPr>
        <w:rFonts w:ascii="Symbol" w:hAnsi="Symbol" w:hint="default"/>
      </w:rPr>
    </w:lvl>
    <w:lvl w:ilvl="7" w:tplc="69069B60">
      <w:start w:val="1"/>
      <w:numFmt w:val="bullet"/>
      <w:lvlText w:val="o"/>
      <w:lvlJc w:val="left"/>
      <w:pPr>
        <w:ind w:left="5760" w:hanging="360"/>
      </w:pPr>
      <w:rPr>
        <w:rFonts w:ascii="Courier New" w:hAnsi="Courier New" w:hint="default"/>
      </w:rPr>
    </w:lvl>
    <w:lvl w:ilvl="8" w:tplc="53AAFE28">
      <w:start w:val="1"/>
      <w:numFmt w:val="bullet"/>
      <w:lvlText w:val=""/>
      <w:lvlJc w:val="left"/>
      <w:pPr>
        <w:ind w:left="6480" w:hanging="360"/>
      </w:pPr>
      <w:rPr>
        <w:rFonts w:ascii="Wingdings" w:hAnsi="Wingdings" w:hint="default"/>
      </w:rPr>
    </w:lvl>
  </w:abstractNum>
  <w:abstractNum w:abstractNumId="18" w15:restartNumberingAfterBreak="0">
    <w:nsid w:val="3B5A27F9"/>
    <w:multiLevelType w:val="hybridMultilevel"/>
    <w:tmpl w:val="803054E8"/>
    <w:lvl w:ilvl="0" w:tplc="BE28BE8E">
      <w:start w:val="1"/>
      <w:numFmt w:val="bullet"/>
      <w:lvlText w:val=""/>
      <w:lvlJc w:val="left"/>
      <w:pPr>
        <w:ind w:left="720" w:hanging="360"/>
      </w:pPr>
      <w:rPr>
        <w:rFonts w:ascii="Symbol" w:hAnsi="Symbol" w:hint="default"/>
      </w:rPr>
    </w:lvl>
    <w:lvl w:ilvl="1" w:tplc="07AA8694">
      <w:start w:val="1"/>
      <w:numFmt w:val="bullet"/>
      <w:lvlText w:val="o"/>
      <w:lvlJc w:val="left"/>
      <w:pPr>
        <w:ind w:left="1440" w:hanging="360"/>
      </w:pPr>
      <w:rPr>
        <w:rFonts w:ascii="Courier New" w:hAnsi="Courier New" w:hint="default"/>
      </w:rPr>
    </w:lvl>
    <w:lvl w:ilvl="2" w:tplc="4EE65B5C">
      <w:start w:val="1"/>
      <w:numFmt w:val="bullet"/>
      <w:lvlText w:val=""/>
      <w:lvlJc w:val="left"/>
      <w:pPr>
        <w:ind w:left="2160" w:hanging="360"/>
      </w:pPr>
      <w:rPr>
        <w:rFonts w:ascii="Wingdings" w:hAnsi="Wingdings" w:hint="default"/>
      </w:rPr>
    </w:lvl>
    <w:lvl w:ilvl="3" w:tplc="5E44C9D4">
      <w:start w:val="1"/>
      <w:numFmt w:val="bullet"/>
      <w:lvlText w:val=""/>
      <w:lvlJc w:val="left"/>
      <w:pPr>
        <w:ind w:left="2880" w:hanging="360"/>
      </w:pPr>
      <w:rPr>
        <w:rFonts w:ascii="Symbol" w:hAnsi="Symbol" w:hint="default"/>
      </w:rPr>
    </w:lvl>
    <w:lvl w:ilvl="4" w:tplc="7D3A8D76">
      <w:start w:val="1"/>
      <w:numFmt w:val="bullet"/>
      <w:lvlText w:val="o"/>
      <w:lvlJc w:val="left"/>
      <w:pPr>
        <w:ind w:left="3600" w:hanging="360"/>
      </w:pPr>
      <w:rPr>
        <w:rFonts w:ascii="Courier New" w:hAnsi="Courier New" w:hint="default"/>
      </w:rPr>
    </w:lvl>
    <w:lvl w:ilvl="5" w:tplc="9294BEE6">
      <w:start w:val="1"/>
      <w:numFmt w:val="bullet"/>
      <w:lvlText w:val=""/>
      <w:lvlJc w:val="left"/>
      <w:pPr>
        <w:ind w:left="4320" w:hanging="360"/>
      </w:pPr>
      <w:rPr>
        <w:rFonts w:ascii="Wingdings" w:hAnsi="Wingdings" w:hint="default"/>
      </w:rPr>
    </w:lvl>
    <w:lvl w:ilvl="6" w:tplc="36C0DE26">
      <w:start w:val="1"/>
      <w:numFmt w:val="bullet"/>
      <w:lvlText w:val=""/>
      <w:lvlJc w:val="left"/>
      <w:pPr>
        <w:ind w:left="5040" w:hanging="360"/>
      </w:pPr>
      <w:rPr>
        <w:rFonts w:ascii="Symbol" w:hAnsi="Symbol" w:hint="default"/>
      </w:rPr>
    </w:lvl>
    <w:lvl w:ilvl="7" w:tplc="1428C0E0">
      <w:start w:val="1"/>
      <w:numFmt w:val="bullet"/>
      <w:lvlText w:val="o"/>
      <w:lvlJc w:val="left"/>
      <w:pPr>
        <w:ind w:left="5760" w:hanging="360"/>
      </w:pPr>
      <w:rPr>
        <w:rFonts w:ascii="Courier New" w:hAnsi="Courier New" w:hint="default"/>
      </w:rPr>
    </w:lvl>
    <w:lvl w:ilvl="8" w:tplc="DC9CC946">
      <w:start w:val="1"/>
      <w:numFmt w:val="bullet"/>
      <w:lvlText w:val=""/>
      <w:lvlJc w:val="left"/>
      <w:pPr>
        <w:ind w:left="6480" w:hanging="360"/>
      </w:pPr>
      <w:rPr>
        <w:rFonts w:ascii="Wingdings" w:hAnsi="Wingdings" w:hint="default"/>
      </w:rPr>
    </w:lvl>
  </w:abstractNum>
  <w:abstractNum w:abstractNumId="19" w15:restartNumberingAfterBreak="0">
    <w:nsid w:val="3C67016D"/>
    <w:multiLevelType w:val="multilevel"/>
    <w:tmpl w:val="B6404A72"/>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2"/>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40BB0C0F"/>
    <w:multiLevelType w:val="hybridMultilevel"/>
    <w:tmpl w:val="FFFFFFFF"/>
    <w:lvl w:ilvl="0" w:tplc="B260996A">
      <w:start w:val="1"/>
      <w:numFmt w:val="bullet"/>
      <w:lvlText w:val=""/>
      <w:lvlJc w:val="left"/>
      <w:pPr>
        <w:ind w:left="720" w:hanging="360"/>
      </w:pPr>
      <w:rPr>
        <w:rFonts w:ascii="Symbol" w:hAnsi="Symbol" w:hint="default"/>
      </w:rPr>
    </w:lvl>
    <w:lvl w:ilvl="1" w:tplc="26D070CE">
      <w:start w:val="1"/>
      <w:numFmt w:val="bullet"/>
      <w:lvlText w:val="o"/>
      <w:lvlJc w:val="left"/>
      <w:pPr>
        <w:ind w:left="1440" w:hanging="360"/>
      </w:pPr>
      <w:rPr>
        <w:rFonts w:ascii="Courier New" w:hAnsi="Courier New" w:hint="default"/>
      </w:rPr>
    </w:lvl>
    <w:lvl w:ilvl="2" w:tplc="EF983DF8">
      <w:start w:val="1"/>
      <w:numFmt w:val="bullet"/>
      <w:lvlText w:val=""/>
      <w:lvlJc w:val="left"/>
      <w:pPr>
        <w:ind w:left="2160" w:hanging="360"/>
      </w:pPr>
      <w:rPr>
        <w:rFonts w:ascii="Wingdings" w:hAnsi="Wingdings" w:hint="default"/>
      </w:rPr>
    </w:lvl>
    <w:lvl w:ilvl="3" w:tplc="AC9EC6CE">
      <w:start w:val="1"/>
      <w:numFmt w:val="bullet"/>
      <w:lvlText w:val=""/>
      <w:lvlJc w:val="left"/>
      <w:pPr>
        <w:ind w:left="2880" w:hanging="360"/>
      </w:pPr>
      <w:rPr>
        <w:rFonts w:ascii="Symbol" w:hAnsi="Symbol" w:hint="default"/>
      </w:rPr>
    </w:lvl>
    <w:lvl w:ilvl="4" w:tplc="7FB0E6B6">
      <w:start w:val="1"/>
      <w:numFmt w:val="bullet"/>
      <w:lvlText w:val="o"/>
      <w:lvlJc w:val="left"/>
      <w:pPr>
        <w:ind w:left="3600" w:hanging="360"/>
      </w:pPr>
      <w:rPr>
        <w:rFonts w:ascii="Courier New" w:hAnsi="Courier New" w:hint="default"/>
      </w:rPr>
    </w:lvl>
    <w:lvl w:ilvl="5" w:tplc="883267DA">
      <w:start w:val="1"/>
      <w:numFmt w:val="bullet"/>
      <w:lvlText w:val=""/>
      <w:lvlJc w:val="left"/>
      <w:pPr>
        <w:ind w:left="4320" w:hanging="360"/>
      </w:pPr>
      <w:rPr>
        <w:rFonts w:ascii="Wingdings" w:hAnsi="Wingdings" w:hint="default"/>
      </w:rPr>
    </w:lvl>
    <w:lvl w:ilvl="6" w:tplc="84EE3AE8">
      <w:start w:val="1"/>
      <w:numFmt w:val="bullet"/>
      <w:lvlText w:val=""/>
      <w:lvlJc w:val="left"/>
      <w:pPr>
        <w:ind w:left="5040" w:hanging="360"/>
      </w:pPr>
      <w:rPr>
        <w:rFonts w:ascii="Symbol" w:hAnsi="Symbol" w:hint="default"/>
      </w:rPr>
    </w:lvl>
    <w:lvl w:ilvl="7" w:tplc="6818D134">
      <w:start w:val="1"/>
      <w:numFmt w:val="bullet"/>
      <w:lvlText w:val="o"/>
      <w:lvlJc w:val="left"/>
      <w:pPr>
        <w:ind w:left="5760" w:hanging="360"/>
      </w:pPr>
      <w:rPr>
        <w:rFonts w:ascii="Courier New" w:hAnsi="Courier New" w:hint="default"/>
      </w:rPr>
    </w:lvl>
    <w:lvl w:ilvl="8" w:tplc="4B3CA4F0">
      <w:start w:val="1"/>
      <w:numFmt w:val="bullet"/>
      <w:lvlText w:val=""/>
      <w:lvlJc w:val="left"/>
      <w:pPr>
        <w:ind w:left="6480" w:hanging="360"/>
      </w:pPr>
      <w:rPr>
        <w:rFonts w:ascii="Wingdings" w:hAnsi="Wingdings" w:hint="default"/>
      </w:rPr>
    </w:lvl>
  </w:abstractNum>
  <w:abstractNum w:abstractNumId="21" w15:restartNumberingAfterBreak="0">
    <w:nsid w:val="4183110B"/>
    <w:multiLevelType w:val="hybridMultilevel"/>
    <w:tmpl w:val="0374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E7105"/>
    <w:multiLevelType w:val="hybridMultilevel"/>
    <w:tmpl w:val="E9D29C4C"/>
    <w:lvl w:ilvl="0" w:tplc="916ECC1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7FA4"/>
    <w:multiLevelType w:val="multilevel"/>
    <w:tmpl w:val="133AE902"/>
    <w:styleLink w:val="MyListStyle1"/>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1.%2"/>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4A87683F"/>
    <w:multiLevelType w:val="hybridMultilevel"/>
    <w:tmpl w:val="E94A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074C1"/>
    <w:multiLevelType w:val="multilevel"/>
    <w:tmpl w:val="133AE902"/>
    <w:numStyleLink w:val="MyListStyle1"/>
  </w:abstractNum>
  <w:abstractNum w:abstractNumId="26" w15:restartNumberingAfterBreak="0">
    <w:nsid w:val="4EDA4984"/>
    <w:multiLevelType w:val="hybridMultilevel"/>
    <w:tmpl w:val="14CC1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F0B2F71"/>
    <w:multiLevelType w:val="hybridMultilevel"/>
    <w:tmpl w:val="793A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330C81"/>
    <w:multiLevelType w:val="hybridMultilevel"/>
    <w:tmpl w:val="C18CAD58"/>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6764B6"/>
    <w:multiLevelType w:val="hybridMultilevel"/>
    <w:tmpl w:val="B46C4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C339B"/>
    <w:multiLevelType w:val="hybridMultilevel"/>
    <w:tmpl w:val="03E26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2F4D05"/>
    <w:multiLevelType w:val="hybridMultilevel"/>
    <w:tmpl w:val="0400D7D4"/>
    <w:lvl w:ilvl="0" w:tplc="68EED874">
      <w:start w:val="1"/>
      <w:numFmt w:val="bullet"/>
      <w:lvlText w:val=""/>
      <w:lvlJc w:val="left"/>
      <w:pPr>
        <w:ind w:left="720" w:hanging="360"/>
      </w:pPr>
      <w:rPr>
        <w:rFonts w:ascii="Symbol" w:hAnsi="Symbol" w:hint="default"/>
      </w:rPr>
    </w:lvl>
    <w:lvl w:ilvl="1" w:tplc="75E4065C">
      <w:start w:val="1"/>
      <w:numFmt w:val="bullet"/>
      <w:lvlText w:val="o"/>
      <w:lvlJc w:val="left"/>
      <w:pPr>
        <w:ind w:left="1440" w:hanging="360"/>
      </w:pPr>
      <w:rPr>
        <w:rFonts w:ascii="Courier New" w:hAnsi="Courier New" w:hint="default"/>
      </w:rPr>
    </w:lvl>
    <w:lvl w:ilvl="2" w:tplc="79C4B6EA">
      <w:start w:val="1"/>
      <w:numFmt w:val="bullet"/>
      <w:lvlText w:val=""/>
      <w:lvlJc w:val="left"/>
      <w:pPr>
        <w:ind w:left="2160" w:hanging="360"/>
      </w:pPr>
      <w:rPr>
        <w:rFonts w:ascii="Wingdings" w:hAnsi="Wingdings" w:hint="default"/>
      </w:rPr>
    </w:lvl>
    <w:lvl w:ilvl="3" w:tplc="C4B25972">
      <w:start w:val="1"/>
      <w:numFmt w:val="bullet"/>
      <w:lvlText w:val=""/>
      <w:lvlJc w:val="left"/>
      <w:pPr>
        <w:ind w:left="2880" w:hanging="360"/>
      </w:pPr>
      <w:rPr>
        <w:rFonts w:ascii="Symbol" w:hAnsi="Symbol" w:hint="default"/>
      </w:rPr>
    </w:lvl>
    <w:lvl w:ilvl="4" w:tplc="CB7CCF48">
      <w:start w:val="1"/>
      <w:numFmt w:val="bullet"/>
      <w:lvlText w:val="o"/>
      <w:lvlJc w:val="left"/>
      <w:pPr>
        <w:ind w:left="3600" w:hanging="360"/>
      </w:pPr>
      <w:rPr>
        <w:rFonts w:ascii="Courier New" w:hAnsi="Courier New" w:hint="default"/>
      </w:rPr>
    </w:lvl>
    <w:lvl w:ilvl="5" w:tplc="73308BE8">
      <w:start w:val="1"/>
      <w:numFmt w:val="bullet"/>
      <w:lvlText w:val=""/>
      <w:lvlJc w:val="left"/>
      <w:pPr>
        <w:ind w:left="4320" w:hanging="360"/>
      </w:pPr>
      <w:rPr>
        <w:rFonts w:ascii="Wingdings" w:hAnsi="Wingdings" w:hint="default"/>
      </w:rPr>
    </w:lvl>
    <w:lvl w:ilvl="6" w:tplc="D4E27CA8">
      <w:start w:val="1"/>
      <w:numFmt w:val="bullet"/>
      <w:lvlText w:val=""/>
      <w:lvlJc w:val="left"/>
      <w:pPr>
        <w:ind w:left="5040" w:hanging="360"/>
      </w:pPr>
      <w:rPr>
        <w:rFonts w:ascii="Symbol" w:hAnsi="Symbol" w:hint="default"/>
      </w:rPr>
    </w:lvl>
    <w:lvl w:ilvl="7" w:tplc="A85A2294">
      <w:start w:val="1"/>
      <w:numFmt w:val="bullet"/>
      <w:lvlText w:val="o"/>
      <w:lvlJc w:val="left"/>
      <w:pPr>
        <w:ind w:left="5760" w:hanging="360"/>
      </w:pPr>
      <w:rPr>
        <w:rFonts w:ascii="Courier New" w:hAnsi="Courier New" w:hint="default"/>
      </w:rPr>
    </w:lvl>
    <w:lvl w:ilvl="8" w:tplc="1160D830">
      <w:start w:val="1"/>
      <w:numFmt w:val="bullet"/>
      <w:lvlText w:val=""/>
      <w:lvlJc w:val="left"/>
      <w:pPr>
        <w:ind w:left="6480" w:hanging="360"/>
      </w:pPr>
      <w:rPr>
        <w:rFonts w:ascii="Wingdings" w:hAnsi="Wingdings" w:hint="default"/>
      </w:rPr>
    </w:lvl>
  </w:abstractNum>
  <w:abstractNum w:abstractNumId="32" w15:restartNumberingAfterBreak="0">
    <w:nsid w:val="54AE53C5"/>
    <w:multiLevelType w:val="hybridMultilevel"/>
    <w:tmpl w:val="D98EB0E6"/>
    <w:lvl w:ilvl="0" w:tplc="F20A179C">
      <w:start w:val="1"/>
      <w:numFmt w:val="decimal"/>
      <w:lvlText w:val="%1."/>
      <w:lvlJc w:val="left"/>
      <w:pPr>
        <w:ind w:left="1080" w:hanging="360"/>
      </w:pPr>
    </w:lvl>
    <w:lvl w:ilvl="1" w:tplc="39F250FA">
      <w:start w:val="1"/>
      <w:numFmt w:val="lowerLetter"/>
      <w:lvlText w:val="%2."/>
      <w:lvlJc w:val="left"/>
      <w:pPr>
        <w:ind w:left="1800" w:hanging="360"/>
      </w:pPr>
    </w:lvl>
    <w:lvl w:ilvl="2" w:tplc="11A07E44">
      <w:start w:val="1"/>
      <w:numFmt w:val="lowerRoman"/>
      <w:lvlText w:val="%3."/>
      <w:lvlJc w:val="right"/>
      <w:pPr>
        <w:ind w:left="2520" w:hanging="180"/>
      </w:pPr>
    </w:lvl>
    <w:lvl w:ilvl="3" w:tplc="968ACBB8">
      <w:start w:val="1"/>
      <w:numFmt w:val="decimal"/>
      <w:lvlText w:val="%4."/>
      <w:lvlJc w:val="left"/>
      <w:pPr>
        <w:ind w:left="3240" w:hanging="360"/>
      </w:pPr>
    </w:lvl>
    <w:lvl w:ilvl="4" w:tplc="DDCECAAE">
      <w:start w:val="1"/>
      <w:numFmt w:val="lowerLetter"/>
      <w:lvlText w:val="%5."/>
      <w:lvlJc w:val="left"/>
      <w:pPr>
        <w:ind w:left="3960" w:hanging="360"/>
      </w:pPr>
    </w:lvl>
    <w:lvl w:ilvl="5" w:tplc="2FE2441C">
      <w:start w:val="1"/>
      <w:numFmt w:val="lowerRoman"/>
      <w:lvlText w:val="%6."/>
      <w:lvlJc w:val="right"/>
      <w:pPr>
        <w:ind w:left="4680" w:hanging="180"/>
      </w:pPr>
    </w:lvl>
    <w:lvl w:ilvl="6" w:tplc="4650F644">
      <w:start w:val="1"/>
      <w:numFmt w:val="decimal"/>
      <w:lvlText w:val="%7."/>
      <w:lvlJc w:val="left"/>
      <w:pPr>
        <w:ind w:left="5400" w:hanging="360"/>
      </w:pPr>
    </w:lvl>
    <w:lvl w:ilvl="7" w:tplc="5414DF8E">
      <w:start w:val="1"/>
      <w:numFmt w:val="lowerLetter"/>
      <w:lvlText w:val="%8."/>
      <w:lvlJc w:val="left"/>
      <w:pPr>
        <w:ind w:left="6120" w:hanging="360"/>
      </w:pPr>
    </w:lvl>
    <w:lvl w:ilvl="8" w:tplc="DEBA483A">
      <w:start w:val="1"/>
      <w:numFmt w:val="lowerRoman"/>
      <w:lvlText w:val="%9."/>
      <w:lvlJc w:val="right"/>
      <w:pPr>
        <w:ind w:left="6840" w:hanging="180"/>
      </w:pPr>
    </w:lvl>
  </w:abstractNum>
  <w:abstractNum w:abstractNumId="33" w15:restartNumberingAfterBreak="0">
    <w:nsid w:val="57FE6F72"/>
    <w:multiLevelType w:val="hybridMultilevel"/>
    <w:tmpl w:val="6DE2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140A9B"/>
    <w:multiLevelType w:val="hybridMultilevel"/>
    <w:tmpl w:val="1B20EE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5DC33B9D"/>
    <w:multiLevelType w:val="hybridMultilevel"/>
    <w:tmpl w:val="89723D82"/>
    <w:lvl w:ilvl="0" w:tplc="0408103A">
      <w:start w:val="1"/>
      <w:numFmt w:val="decimal"/>
      <w:lvlText w:val="%1."/>
      <w:lvlJc w:val="left"/>
      <w:pPr>
        <w:ind w:left="720" w:hanging="360"/>
      </w:pPr>
    </w:lvl>
    <w:lvl w:ilvl="1" w:tplc="EE9A3266">
      <w:start w:val="1"/>
      <w:numFmt w:val="lowerLetter"/>
      <w:lvlText w:val="%2."/>
      <w:lvlJc w:val="left"/>
      <w:pPr>
        <w:ind w:left="1440" w:hanging="360"/>
      </w:pPr>
    </w:lvl>
    <w:lvl w:ilvl="2" w:tplc="D4C4E65A">
      <w:start w:val="1"/>
      <w:numFmt w:val="lowerRoman"/>
      <w:lvlText w:val="%3."/>
      <w:lvlJc w:val="right"/>
      <w:pPr>
        <w:ind w:left="2160" w:hanging="180"/>
      </w:pPr>
    </w:lvl>
    <w:lvl w:ilvl="3" w:tplc="D088ACE2">
      <w:start w:val="1"/>
      <w:numFmt w:val="decimal"/>
      <w:lvlText w:val="%4."/>
      <w:lvlJc w:val="left"/>
      <w:pPr>
        <w:ind w:left="2880" w:hanging="360"/>
      </w:pPr>
    </w:lvl>
    <w:lvl w:ilvl="4" w:tplc="DCFC5464">
      <w:start w:val="1"/>
      <w:numFmt w:val="lowerLetter"/>
      <w:lvlText w:val="%5."/>
      <w:lvlJc w:val="left"/>
      <w:pPr>
        <w:ind w:left="3600" w:hanging="360"/>
      </w:pPr>
    </w:lvl>
    <w:lvl w:ilvl="5" w:tplc="D63C5E60">
      <w:start w:val="1"/>
      <w:numFmt w:val="lowerRoman"/>
      <w:lvlText w:val="%6."/>
      <w:lvlJc w:val="right"/>
      <w:pPr>
        <w:ind w:left="4320" w:hanging="180"/>
      </w:pPr>
    </w:lvl>
    <w:lvl w:ilvl="6" w:tplc="F0801570">
      <w:start w:val="1"/>
      <w:numFmt w:val="decimal"/>
      <w:lvlText w:val="%7."/>
      <w:lvlJc w:val="left"/>
      <w:pPr>
        <w:ind w:left="5040" w:hanging="360"/>
      </w:pPr>
    </w:lvl>
    <w:lvl w:ilvl="7" w:tplc="A9C8EA0C">
      <w:start w:val="1"/>
      <w:numFmt w:val="lowerLetter"/>
      <w:lvlText w:val="%8."/>
      <w:lvlJc w:val="left"/>
      <w:pPr>
        <w:ind w:left="5760" w:hanging="360"/>
      </w:pPr>
    </w:lvl>
    <w:lvl w:ilvl="8" w:tplc="5AAA960C">
      <w:start w:val="1"/>
      <w:numFmt w:val="lowerRoman"/>
      <w:lvlText w:val="%9."/>
      <w:lvlJc w:val="right"/>
      <w:pPr>
        <w:ind w:left="6480" w:hanging="180"/>
      </w:pPr>
    </w:lvl>
  </w:abstractNum>
  <w:abstractNum w:abstractNumId="36" w15:restartNumberingAfterBreak="0">
    <w:nsid w:val="5F172DBD"/>
    <w:multiLevelType w:val="hybridMultilevel"/>
    <w:tmpl w:val="B68CA092"/>
    <w:lvl w:ilvl="0" w:tplc="8E68D712">
      <w:start w:val="1"/>
      <w:numFmt w:val="bullet"/>
      <w:lvlText w:val=""/>
      <w:lvlJc w:val="left"/>
      <w:pPr>
        <w:ind w:left="720" w:hanging="360"/>
      </w:pPr>
      <w:rPr>
        <w:rFonts w:ascii="Symbol" w:hAnsi="Symbol" w:hint="default"/>
      </w:rPr>
    </w:lvl>
    <w:lvl w:ilvl="1" w:tplc="6BE4769E">
      <w:start w:val="1"/>
      <w:numFmt w:val="bullet"/>
      <w:lvlText w:val="o"/>
      <w:lvlJc w:val="left"/>
      <w:pPr>
        <w:ind w:left="1440" w:hanging="360"/>
      </w:pPr>
      <w:rPr>
        <w:rFonts w:ascii="Courier New" w:hAnsi="Courier New" w:hint="default"/>
      </w:rPr>
    </w:lvl>
    <w:lvl w:ilvl="2" w:tplc="1DAA64C4">
      <w:start w:val="1"/>
      <w:numFmt w:val="bullet"/>
      <w:lvlText w:val=""/>
      <w:lvlJc w:val="left"/>
      <w:pPr>
        <w:ind w:left="2160" w:hanging="360"/>
      </w:pPr>
      <w:rPr>
        <w:rFonts w:ascii="Wingdings" w:hAnsi="Wingdings" w:hint="default"/>
      </w:rPr>
    </w:lvl>
    <w:lvl w:ilvl="3" w:tplc="1DBAF246">
      <w:start w:val="1"/>
      <w:numFmt w:val="bullet"/>
      <w:lvlText w:val=""/>
      <w:lvlJc w:val="left"/>
      <w:pPr>
        <w:ind w:left="2880" w:hanging="360"/>
      </w:pPr>
      <w:rPr>
        <w:rFonts w:ascii="Symbol" w:hAnsi="Symbol" w:hint="default"/>
      </w:rPr>
    </w:lvl>
    <w:lvl w:ilvl="4" w:tplc="1E4EE686">
      <w:start w:val="1"/>
      <w:numFmt w:val="bullet"/>
      <w:lvlText w:val="o"/>
      <w:lvlJc w:val="left"/>
      <w:pPr>
        <w:ind w:left="3600" w:hanging="360"/>
      </w:pPr>
      <w:rPr>
        <w:rFonts w:ascii="Courier New" w:hAnsi="Courier New" w:hint="default"/>
      </w:rPr>
    </w:lvl>
    <w:lvl w:ilvl="5" w:tplc="5148AAEA">
      <w:start w:val="1"/>
      <w:numFmt w:val="bullet"/>
      <w:lvlText w:val=""/>
      <w:lvlJc w:val="left"/>
      <w:pPr>
        <w:ind w:left="4320" w:hanging="360"/>
      </w:pPr>
      <w:rPr>
        <w:rFonts w:ascii="Wingdings" w:hAnsi="Wingdings" w:hint="default"/>
      </w:rPr>
    </w:lvl>
    <w:lvl w:ilvl="6" w:tplc="5D782D56">
      <w:start w:val="1"/>
      <w:numFmt w:val="bullet"/>
      <w:lvlText w:val=""/>
      <w:lvlJc w:val="left"/>
      <w:pPr>
        <w:ind w:left="5040" w:hanging="360"/>
      </w:pPr>
      <w:rPr>
        <w:rFonts w:ascii="Symbol" w:hAnsi="Symbol" w:hint="default"/>
      </w:rPr>
    </w:lvl>
    <w:lvl w:ilvl="7" w:tplc="89727F18">
      <w:start w:val="1"/>
      <w:numFmt w:val="bullet"/>
      <w:lvlText w:val="o"/>
      <w:lvlJc w:val="left"/>
      <w:pPr>
        <w:ind w:left="5760" w:hanging="360"/>
      </w:pPr>
      <w:rPr>
        <w:rFonts w:ascii="Courier New" w:hAnsi="Courier New" w:hint="default"/>
      </w:rPr>
    </w:lvl>
    <w:lvl w:ilvl="8" w:tplc="5058AF82">
      <w:start w:val="1"/>
      <w:numFmt w:val="bullet"/>
      <w:lvlText w:val=""/>
      <w:lvlJc w:val="left"/>
      <w:pPr>
        <w:ind w:left="6480" w:hanging="360"/>
      </w:pPr>
      <w:rPr>
        <w:rFonts w:ascii="Wingdings" w:hAnsi="Wingdings" w:hint="default"/>
      </w:rPr>
    </w:lvl>
  </w:abstractNum>
  <w:abstractNum w:abstractNumId="37" w15:restartNumberingAfterBreak="0">
    <w:nsid w:val="6ADC46CD"/>
    <w:multiLevelType w:val="hybridMultilevel"/>
    <w:tmpl w:val="E062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30249"/>
    <w:multiLevelType w:val="hybridMultilevel"/>
    <w:tmpl w:val="BBBA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12233"/>
    <w:multiLevelType w:val="hybridMultilevel"/>
    <w:tmpl w:val="492EC33E"/>
    <w:lvl w:ilvl="0" w:tplc="DCB81CE6">
      <w:start w:val="1"/>
      <w:numFmt w:val="bullet"/>
      <w:lvlText w:val=""/>
      <w:lvlJc w:val="left"/>
      <w:pPr>
        <w:ind w:left="720" w:hanging="360"/>
      </w:pPr>
      <w:rPr>
        <w:rFonts w:ascii="Symbol" w:hAnsi="Symbol" w:hint="default"/>
      </w:rPr>
    </w:lvl>
    <w:lvl w:ilvl="1" w:tplc="FD902D1E">
      <w:start w:val="1"/>
      <w:numFmt w:val="bullet"/>
      <w:lvlText w:val="o"/>
      <w:lvlJc w:val="left"/>
      <w:pPr>
        <w:ind w:left="1440" w:hanging="360"/>
      </w:pPr>
      <w:rPr>
        <w:rFonts w:ascii="Courier New" w:hAnsi="Courier New" w:hint="default"/>
      </w:rPr>
    </w:lvl>
    <w:lvl w:ilvl="2" w:tplc="1D64D54A">
      <w:start w:val="1"/>
      <w:numFmt w:val="bullet"/>
      <w:lvlText w:val=""/>
      <w:lvlJc w:val="left"/>
      <w:pPr>
        <w:ind w:left="2160" w:hanging="360"/>
      </w:pPr>
      <w:rPr>
        <w:rFonts w:ascii="Wingdings" w:hAnsi="Wingdings" w:hint="default"/>
      </w:rPr>
    </w:lvl>
    <w:lvl w:ilvl="3" w:tplc="1346BA58">
      <w:start w:val="1"/>
      <w:numFmt w:val="bullet"/>
      <w:lvlText w:val=""/>
      <w:lvlJc w:val="left"/>
      <w:pPr>
        <w:ind w:left="2880" w:hanging="360"/>
      </w:pPr>
      <w:rPr>
        <w:rFonts w:ascii="Symbol" w:hAnsi="Symbol" w:hint="default"/>
      </w:rPr>
    </w:lvl>
    <w:lvl w:ilvl="4" w:tplc="742EAD82">
      <w:start w:val="1"/>
      <w:numFmt w:val="bullet"/>
      <w:lvlText w:val="o"/>
      <w:lvlJc w:val="left"/>
      <w:pPr>
        <w:ind w:left="3600" w:hanging="360"/>
      </w:pPr>
      <w:rPr>
        <w:rFonts w:ascii="Courier New" w:hAnsi="Courier New" w:hint="default"/>
      </w:rPr>
    </w:lvl>
    <w:lvl w:ilvl="5" w:tplc="D40E9C30">
      <w:start w:val="1"/>
      <w:numFmt w:val="bullet"/>
      <w:lvlText w:val=""/>
      <w:lvlJc w:val="left"/>
      <w:pPr>
        <w:ind w:left="4320" w:hanging="360"/>
      </w:pPr>
      <w:rPr>
        <w:rFonts w:ascii="Wingdings" w:hAnsi="Wingdings" w:hint="default"/>
      </w:rPr>
    </w:lvl>
    <w:lvl w:ilvl="6" w:tplc="86D4DE5C">
      <w:start w:val="1"/>
      <w:numFmt w:val="bullet"/>
      <w:lvlText w:val=""/>
      <w:lvlJc w:val="left"/>
      <w:pPr>
        <w:ind w:left="5040" w:hanging="360"/>
      </w:pPr>
      <w:rPr>
        <w:rFonts w:ascii="Symbol" w:hAnsi="Symbol" w:hint="default"/>
      </w:rPr>
    </w:lvl>
    <w:lvl w:ilvl="7" w:tplc="11182E72">
      <w:start w:val="1"/>
      <w:numFmt w:val="bullet"/>
      <w:lvlText w:val="o"/>
      <w:lvlJc w:val="left"/>
      <w:pPr>
        <w:ind w:left="5760" w:hanging="360"/>
      </w:pPr>
      <w:rPr>
        <w:rFonts w:ascii="Courier New" w:hAnsi="Courier New" w:hint="default"/>
      </w:rPr>
    </w:lvl>
    <w:lvl w:ilvl="8" w:tplc="2778ADF6">
      <w:start w:val="1"/>
      <w:numFmt w:val="bullet"/>
      <w:lvlText w:val=""/>
      <w:lvlJc w:val="left"/>
      <w:pPr>
        <w:ind w:left="6480" w:hanging="360"/>
      </w:pPr>
      <w:rPr>
        <w:rFonts w:ascii="Wingdings" w:hAnsi="Wingdings" w:hint="default"/>
      </w:rPr>
    </w:lvl>
  </w:abstractNum>
  <w:abstractNum w:abstractNumId="40" w15:restartNumberingAfterBreak="0">
    <w:nsid w:val="7E751BD4"/>
    <w:multiLevelType w:val="hybridMultilevel"/>
    <w:tmpl w:val="E5023B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5"/>
  </w:num>
  <w:num w:numId="2">
    <w:abstractNumId w:val="23"/>
  </w:num>
  <w:num w:numId="3">
    <w:abstractNumId w:val="16"/>
  </w:num>
  <w:num w:numId="4">
    <w:abstractNumId w:val="2"/>
  </w:num>
  <w:num w:numId="5">
    <w:abstractNumId w:val="37"/>
  </w:num>
  <w:num w:numId="6">
    <w:abstractNumId w:val="25"/>
  </w:num>
  <w:num w:numId="7">
    <w:abstractNumId w:val="19"/>
  </w:num>
  <w:num w:numId="8">
    <w:abstractNumId w:val="38"/>
  </w:num>
  <w:num w:numId="9">
    <w:abstractNumId w:val="21"/>
  </w:num>
  <w:num w:numId="10">
    <w:abstractNumId w:val="34"/>
  </w:num>
  <w:num w:numId="11">
    <w:abstractNumId w:val="24"/>
  </w:num>
  <w:num w:numId="12">
    <w:abstractNumId w:val="22"/>
  </w:num>
  <w:num w:numId="13">
    <w:abstractNumId w:val="14"/>
  </w:num>
  <w:num w:numId="14">
    <w:abstractNumId w:val="8"/>
  </w:num>
  <w:num w:numId="15">
    <w:abstractNumId w:val="10"/>
  </w:num>
  <w:num w:numId="16">
    <w:abstractNumId w:val="9"/>
  </w:num>
  <w:num w:numId="17">
    <w:abstractNumId w:val="18"/>
  </w:num>
  <w:num w:numId="18">
    <w:abstractNumId w:val="31"/>
  </w:num>
  <w:num w:numId="19">
    <w:abstractNumId w:val="17"/>
  </w:num>
  <w:num w:numId="20">
    <w:abstractNumId w:val="36"/>
  </w:num>
  <w:num w:numId="21">
    <w:abstractNumId w:val="20"/>
  </w:num>
  <w:num w:numId="22">
    <w:abstractNumId w:val="7"/>
  </w:num>
  <w:num w:numId="23">
    <w:abstractNumId w:val="33"/>
  </w:num>
  <w:num w:numId="24">
    <w:abstractNumId w:val="3"/>
  </w:num>
  <w:num w:numId="25">
    <w:abstractNumId w:val="30"/>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6"/>
  </w:num>
  <w:num w:numId="29">
    <w:abstractNumId w:val="6"/>
  </w:num>
  <w:num w:numId="30">
    <w:abstractNumId w:val="26"/>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35"/>
  </w:num>
  <w:num w:numId="36">
    <w:abstractNumId w:val="39"/>
  </w:num>
  <w:num w:numId="37">
    <w:abstractNumId w:val="12"/>
  </w:num>
  <w:num w:numId="38">
    <w:abstractNumId w:val="32"/>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5"/>
  </w:num>
  <w:num w:numId="42">
    <w:abstractNumId w:val="11"/>
  </w:num>
  <w:num w:numId="43">
    <w:abstractNumId w:val="40"/>
  </w:num>
  <w:num w:numId="44">
    <w:abstractNumId w:val="27"/>
  </w:num>
  <w:num w:numId="45">
    <w:abstractNumId w:val="28"/>
  </w:num>
  <w:num w:numId="46">
    <w:abstractNumId w:val="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3E55CE"/>
    <w:rsid w:val="00000AD7"/>
    <w:rsid w:val="00002400"/>
    <w:rsid w:val="000055C9"/>
    <w:rsid w:val="00013C75"/>
    <w:rsid w:val="000152F2"/>
    <w:rsid w:val="00016155"/>
    <w:rsid w:val="00017839"/>
    <w:rsid w:val="0001794E"/>
    <w:rsid w:val="000221D8"/>
    <w:rsid w:val="0002513D"/>
    <w:rsid w:val="00027CBD"/>
    <w:rsid w:val="00030C77"/>
    <w:rsid w:val="0003276D"/>
    <w:rsid w:val="00035661"/>
    <w:rsid w:val="00040697"/>
    <w:rsid w:val="0004138B"/>
    <w:rsid w:val="00044A35"/>
    <w:rsid w:val="00045048"/>
    <w:rsid w:val="00047792"/>
    <w:rsid w:val="000502CB"/>
    <w:rsid w:val="0005100A"/>
    <w:rsid w:val="000516A7"/>
    <w:rsid w:val="00053E51"/>
    <w:rsid w:val="0005517D"/>
    <w:rsid w:val="00056573"/>
    <w:rsid w:val="000566AF"/>
    <w:rsid w:val="00061785"/>
    <w:rsid w:val="000652FF"/>
    <w:rsid w:val="000669FF"/>
    <w:rsid w:val="000707E8"/>
    <w:rsid w:val="00071B7F"/>
    <w:rsid w:val="00073E80"/>
    <w:rsid w:val="00074F64"/>
    <w:rsid w:val="00077594"/>
    <w:rsid w:val="00082B79"/>
    <w:rsid w:val="0008350A"/>
    <w:rsid w:val="000861B1"/>
    <w:rsid w:val="00093001"/>
    <w:rsid w:val="00093081"/>
    <w:rsid w:val="0009414A"/>
    <w:rsid w:val="00095350"/>
    <w:rsid w:val="000962D7"/>
    <w:rsid w:val="00097E2E"/>
    <w:rsid w:val="000A0203"/>
    <w:rsid w:val="000A390D"/>
    <w:rsid w:val="000A74BB"/>
    <w:rsid w:val="000A7EAD"/>
    <w:rsid w:val="000B0694"/>
    <w:rsid w:val="000B2E8E"/>
    <w:rsid w:val="000B3AD4"/>
    <w:rsid w:val="000B45FA"/>
    <w:rsid w:val="000B48E3"/>
    <w:rsid w:val="000B597F"/>
    <w:rsid w:val="000B6D24"/>
    <w:rsid w:val="000B6D50"/>
    <w:rsid w:val="000B7303"/>
    <w:rsid w:val="000C0F12"/>
    <w:rsid w:val="000C2CED"/>
    <w:rsid w:val="000C4198"/>
    <w:rsid w:val="000C639D"/>
    <w:rsid w:val="000D1A60"/>
    <w:rsid w:val="000D2881"/>
    <w:rsid w:val="000D52D0"/>
    <w:rsid w:val="000D59C7"/>
    <w:rsid w:val="000D6829"/>
    <w:rsid w:val="000E163F"/>
    <w:rsid w:val="000E5229"/>
    <w:rsid w:val="000E72B2"/>
    <w:rsid w:val="000E7786"/>
    <w:rsid w:val="000F2183"/>
    <w:rsid w:val="000F41D9"/>
    <w:rsid w:val="000F64F9"/>
    <w:rsid w:val="000F6CF6"/>
    <w:rsid w:val="00101568"/>
    <w:rsid w:val="001040C6"/>
    <w:rsid w:val="00104415"/>
    <w:rsid w:val="001056FE"/>
    <w:rsid w:val="001112CA"/>
    <w:rsid w:val="0011148F"/>
    <w:rsid w:val="00112897"/>
    <w:rsid w:val="00114548"/>
    <w:rsid w:val="00115DBF"/>
    <w:rsid w:val="0011772B"/>
    <w:rsid w:val="001211CB"/>
    <w:rsid w:val="00124B9A"/>
    <w:rsid w:val="00125396"/>
    <w:rsid w:val="00127FC9"/>
    <w:rsid w:val="0013403B"/>
    <w:rsid w:val="00136AB8"/>
    <w:rsid w:val="001412F8"/>
    <w:rsid w:val="001425F5"/>
    <w:rsid w:val="00145E4C"/>
    <w:rsid w:val="001474DC"/>
    <w:rsid w:val="001501F7"/>
    <w:rsid w:val="00151E14"/>
    <w:rsid w:val="00153F99"/>
    <w:rsid w:val="00154458"/>
    <w:rsid w:val="00155085"/>
    <w:rsid w:val="001557B1"/>
    <w:rsid w:val="00160AD5"/>
    <w:rsid w:val="00161A11"/>
    <w:rsid w:val="00161EC2"/>
    <w:rsid w:val="00164839"/>
    <w:rsid w:val="00165427"/>
    <w:rsid w:val="00167711"/>
    <w:rsid w:val="001704F2"/>
    <w:rsid w:val="00173384"/>
    <w:rsid w:val="00175B29"/>
    <w:rsid w:val="00175D8A"/>
    <w:rsid w:val="00183763"/>
    <w:rsid w:val="00186589"/>
    <w:rsid w:val="00190C1A"/>
    <w:rsid w:val="00191734"/>
    <w:rsid w:val="001920A0"/>
    <w:rsid w:val="00192399"/>
    <w:rsid w:val="0019270A"/>
    <w:rsid w:val="00194A64"/>
    <w:rsid w:val="001A00F6"/>
    <w:rsid w:val="001A10C0"/>
    <w:rsid w:val="001A3BCB"/>
    <w:rsid w:val="001B2EF6"/>
    <w:rsid w:val="001B376E"/>
    <w:rsid w:val="001C0503"/>
    <w:rsid w:val="001C19B6"/>
    <w:rsid w:val="001C38CA"/>
    <w:rsid w:val="001C44E4"/>
    <w:rsid w:val="001C515A"/>
    <w:rsid w:val="001C6796"/>
    <w:rsid w:val="001D1844"/>
    <w:rsid w:val="001D1FA2"/>
    <w:rsid w:val="001D2959"/>
    <w:rsid w:val="001D2F20"/>
    <w:rsid w:val="001D7BC5"/>
    <w:rsid w:val="001E1CD5"/>
    <w:rsid w:val="001E2128"/>
    <w:rsid w:val="001E24E6"/>
    <w:rsid w:val="001E2793"/>
    <w:rsid w:val="001E2832"/>
    <w:rsid w:val="001E3E17"/>
    <w:rsid w:val="001E6DDE"/>
    <w:rsid w:val="001E703A"/>
    <w:rsid w:val="001F1FF0"/>
    <w:rsid w:val="00200BB1"/>
    <w:rsid w:val="00200CB6"/>
    <w:rsid w:val="00201FEF"/>
    <w:rsid w:val="00205D2F"/>
    <w:rsid w:val="00206461"/>
    <w:rsid w:val="0020683D"/>
    <w:rsid w:val="00207528"/>
    <w:rsid w:val="00210A0D"/>
    <w:rsid w:val="00212042"/>
    <w:rsid w:val="00213BED"/>
    <w:rsid w:val="00217330"/>
    <w:rsid w:val="0022087D"/>
    <w:rsid w:val="00221BB8"/>
    <w:rsid w:val="00225D40"/>
    <w:rsid w:val="00225E5D"/>
    <w:rsid w:val="00230281"/>
    <w:rsid w:val="002317AC"/>
    <w:rsid w:val="00231964"/>
    <w:rsid w:val="00236547"/>
    <w:rsid w:val="00236C6B"/>
    <w:rsid w:val="00245621"/>
    <w:rsid w:val="002524D6"/>
    <w:rsid w:val="00256290"/>
    <w:rsid w:val="0025675E"/>
    <w:rsid w:val="002579FD"/>
    <w:rsid w:val="002617AB"/>
    <w:rsid w:val="00261A34"/>
    <w:rsid w:val="002623F8"/>
    <w:rsid w:val="00264046"/>
    <w:rsid w:val="00264C8A"/>
    <w:rsid w:val="0026527A"/>
    <w:rsid w:val="00266920"/>
    <w:rsid w:val="00267939"/>
    <w:rsid w:val="0027087C"/>
    <w:rsid w:val="00271009"/>
    <w:rsid w:val="00271555"/>
    <w:rsid w:val="0027238C"/>
    <w:rsid w:val="0027412C"/>
    <w:rsid w:val="002742C2"/>
    <w:rsid w:val="002750AB"/>
    <w:rsid w:val="0027646B"/>
    <w:rsid w:val="00276970"/>
    <w:rsid w:val="002831D7"/>
    <w:rsid w:val="00285511"/>
    <w:rsid w:val="00287D69"/>
    <w:rsid w:val="0029044D"/>
    <w:rsid w:val="002960AE"/>
    <w:rsid w:val="00297D9A"/>
    <w:rsid w:val="002A1B5C"/>
    <w:rsid w:val="002A3E86"/>
    <w:rsid w:val="002A77EE"/>
    <w:rsid w:val="002B47E2"/>
    <w:rsid w:val="002B503F"/>
    <w:rsid w:val="002B694D"/>
    <w:rsid w:val="002B6EAE"/>
    <w:rsid w:val="002C0119"/>
    <w:rsid w:val="002C1C60"/>
    <w:rsid w:val="002C3429"/>
    <w:rsid w:val="002C34BF"/>
    <w:rsid w:val="002C3655"/>
    <w:rsid w:val="002C369E"/>
    <w:rsid w:val="002C389A"/>
    <w:rsid w:val="002C46DB"/>
    <w:rsid w:val="002C6B70"/>
    <w:rsid w:val="002C72BB"/>
    <w:rsid w:val="002C7A40"/>
    <w:rsid w:val="002D37FA"/>
    <w:rsid w:val="002D4710"/>
    <w:rsid w:val="002D62C1"/>
    <w:rsid w:val="002D6B2D"/>
    <w:rsid w:val="002E3AA8"/>
    <w:rsid w:val="002E47C1"/>
    <w:rsid w:val="002E49C0"/>
    <w:rsid w:val="002E4F61"/>
    <w:rsid w:val="002E5258"/>
    <w:rsid w:val="002E66BC"/>
    <w:rsid w:val="002F4E06"/>
    <w:rsid w:val="002F581F"/>
    <w:rsid w:val="002F5C96"/>
    <w:rsid w:val="00303DAC"/>
    <w:rsid w:val="00304655"/>
    <w:rsid w:val="0030647D"/>
    <w:rsid w:val="003108D7"/>
    <w:rsid w:val="00314D5D"/>
    <w:rsid w:val="003173D4"/>
    <w:rsid w:val="00320BA5"/>
    <w:rsid w:val="00320DAF"/>
    <w:rsid w:val="00322C27"/>
    <w:rsid w:val="0032357A"/>
    <w:rsid w:val="00323928"/>
    <w:rsid w:val="00323E11"/>
    <w:rsid w:val="00325350"/>
    <w:rsid w:val="00326A6C"/>
    <w:rsid w:val="00334771"/>
    <w:rsid w:val="00336674"/>
    <w:rsid w:val="00336F6B"/>
    <w:rsid w:val="00342CC3"/>
    <w:rsid w:val="003446BD"/>
    <w:rsid w:val="003501F1"/>
    <w:rsid w:val="00353902"/>
    <w:rsid w:val="003545CE"/>
    <w:rsid w:val="00354E51"/>
    <w:rsid w:val="003605EB"/>
    <w:rsid w:val="00360624"/>
    <w:rsid w:val="003632D9"/>
    <w:rsid w:val="00363944"/>
    <w:rsid w:val="00371E03"/>
    <w:rsid w:val="003721FD"/>
    <w:rsid w:val="00372BC9"/>
    <w:rsid w:val="0037305F"/>
    <w:rsid w:val="00374ABA"/>
    <w:rsid w:val="003750BA"/>
    <w:rsid w:val="003753E7"/>
    <w:rsid w:val="003779A5"/>
    <w:rsid w:val="00382592"/>
    <w:rsid w:val="00392420"/>
    <w:rsid w:val="003962FA"/>
    <w:rsid w:val="003A0CA1"/>
    <w:rsid w:val="003A4439"/>
    <w:rsid w:val="003A516C"/>
    <w:rsid w:val="003A5EA3"/>
    <w:rsid w:val="003A7EFB"/>
    <w:rsid w:val="003A7F12"/>
    <w:rsid w:val="003B22AF"/>
    <w:rsid w:val="003B2FED"/>
    <w:rsid w:val="003B452C"/>
    <w:rsid w:val="003B7D10"/>
    <w:rsid w:val="003C2144"/>
    <w:rsid w:val="003C6318"/>
    <w:rsid w:val="003D1901"/>
    <w:rsid w:val="003D2620"/>
    <w:rsid w:val="003D5DAC"/>
    <w:rsid w:val="003D6FD9"/>
    <w:rsid w:val="003E15F2"/>
    <w:rsid w:val="003E1692"/>
    <w:rsid w:val="003E2B9D"/>
    <w:rsid w:val="003E3AD1"/>
    <w:rsid w:val="003E6D37"/>
    <w:rsid w:val="003E7974"/>
    <w:rsid w:val="003F1C27"/>
    <w:rsid w:val="003F21AD"/>
    <w:rsid w:val="003F2797"/>
    <w:rsid w:val="003F6ACD"/>
    <w:rsid w:val="003F7743"/>
    <w:rsid w:val="0040249A"/>
    <w:rsid w:val="00404F8E"/>
    <w:rsid w:val="004108EF"/>
    <w:rsid w:val="004117D4"/>
    <w:rsid w:val="004122F1"/>
    <w:rsid w:val="00413AB7"/>
    <w:rsid w:val="004204AD"/>
    <w:rsid w:val="004207E7"/>
    <w:rsid w:val="004214EA"/>
    <w:rsid w:val="004236C1"/>
    <w:rsid w:val="004250A4"/>
    <w:rsid w:val="00425217"/>
    <w:rsid w:val="004262DC"/>
    <w:rsid w:val="004279DE"/>
    <w:rsid w:val="004322C6"/>
    <w:rsid w:val="0043270F"/>
    <w:rsid w:val="0043360E"/>
    <w:rsid w:val="00445C59"/>
    <w:rsid w:val="004466B6"/>
    <w:rsid w:val="00447611"/>
    <w:rsid w:val="00447A8E"/>
    <w:rsid w:val="00447C5C"/>
    <w:rsid w:val="0045082D"/>
    <w:rsid w:val="00451078"/>
    <w:rsid w:val="004513D2"/>
    <w:rsid w:val="004526E7"/>
    <w:rsid w:val="0045456C"/>
    <w:rsid w:val="00454CB5"/>
    <w:rsid w:val="004560EA"/>
    <w:rsid w:val="004614D2"/>
    <w:rsid w:val="00461EBB"/>
    <w:rsid w:val="00461F9E"/>
    <w:rsid w:val="00467A59"/>
    <w:rsid w:val="00471749"/>
    <w:rsid w:val="00472043"/>
    <w:rsid w:val="004725B5"/>
    <w:rsid w:val="0047325E"/>
    <w:rsid w:val="00473F0E"/>
    <w:rsid w:val="0048011F"/>
    <w:rsid w:val="00480A47"/>
    <w:rsid w:val="0048328F"/>
    <w:rsid w:val="00491DEB"/>
    <w:rsid w:val="0049348C"/>
    <w:rsid w:val="004A1A70"/>
    <w:rsid w:val="004A1A77"/>
    <w:rsid w:val="004A5F11"/>
    <w:rsid w:val="004B017B"/>
    <w:rsid w:val="004B43CA"/>
    <w:rsid w:val="004B5101"/>
    <w:rsid w:val="004C1C77"/>
    <w:rsid w:val="004C2370"/>
    <w:rsid w:val="004C2417"/>
    <w:rsid w:val="004C2B88"/>
    <w:rsid w:val="004C38F7"/>
    <w:rsid w:val="004C7B30"/>
    <w:rsid w:val="004D2CD2"/>
    <w:rsid w:val="004D5722"/>
    <w:rsid w:val="004D5DAB"/>
    <w:rsid w:val="004D6BD8"/>
    <w:rsid w:val="004E2718"/>
    <w:rsid w:val="004E2A9F"/>
    <w:rsid w:val="004E4405"/>
    <w:rsid w:val="004E72FC"/>
    <w:rsid w:val="004E7C0B"/>
    <w:rsid w:val="004F44A9"/>
    <w:rsid w:val="004F5E4F"/>
    <w:rsid w:val="004F671B"/>
    <w:rsid w:val="004F72BC"/>
    <w:rsid w:val="004F7318"/>
    <w:rsid w:val="00502187"/>
    <w:rsid w:val="0050224F"/>
    <w:rsid w:val="0050259E"/>
    <w:rsid w:val="00503208"/>
    <w:rsid w:val="00503BD3"/>
    <w:rsid w:val="0050438E"/>
    <w:rsid w:val="00504A73"/>
    <w:rsid w:val="00506333"/>
    <w:rsid w:val="0051055E"/>
    <w:rsid w:val="00511547"/>
    <w:rsid w:val="00511DD9"/>
    <w:rsid w:val="0051427D"/>
    <w:rsid w:val="00521C21"/>
    <w:rsid w:val="005222F8"/>
    <w:rsid w:val="005257FF"/>
    <w:rsid w:val="005329E6"/>
    <w:rsid w:val="005344F4"/>
    <w:rsid w:val="00540B6B"/>
    <w:rsid w:val="00543A0B"/>
    <w:rsid w:val="005440DE"/>
    <w:rsid w:val="0054425A"/>
    <w:rsid w:val="00544EE5"/>
    <w:rsid w:val="00545E3A"/>
    <w:rsid w:val="00546232"/>
    <w:rsid w:val="00547D8D"/>
    <w:rsid w:val="00550356"/>
    <w:rsid w:val="005531A9"/>
    <w:rsid w:val="00555C4C"/>
    <w:rsid w:val="0055604E"/>
    <w:rsid w:val="00556B29"/>
    <w:rsid w:val="0055773F"/>
    <w:rsid w:val="005628A8"/>
    <w:rsid w:val="00562F5F"/>
    <w:rsid w:val="00564618"/>
    <w:rsid w:val="00567179"/>
    <w:rsid w:val="0057113F"/>
    <w:rsid w:val="00573B37"/>
    <w:rsid w:val="00573FAE"/>
    <w:rsid w:val="0057478B"/>
    <w:rsid w:val="00575E38"/>
    <w:rsid w:val="00576454"/>
    <w:rsid w:val="005765CF"/>
    <w:rsid w:val="00577C4D"/>
    <w:rsid w:val="0058158A"/>
    <w:rsid w:val="005815FF"/>
    <w:rsid w:val="00585EB0"/>
    <w:rsid w:val="00595CB4"/>
    <w:rsid w:val="005A1A96"/>
    <w:rsid w:val="005A361D"/>
    <w:rsid w:val="005A4E98"/>
    <w:rsid w:val="005A7551"/>
    <w:rsid w:val="005A7F1A"/>
    <w:rsid w:val="005B3C41"/>
    <w:rsid w:val="005B49BE"/>
    <w:rsid w:val="005B5523"/>
    <w:rsid w:val="005C2ED2"/>
    <w:rsid w:val="005C30AC"/>
    <w:rsid w:val="005C329B"/>
    <w:rsid w:val="005C376B"/>
    <w:rsid w:val="005C4C9B"/>
    <w:rsid w:val="005C5C78"/>
    <w:rsid w:val="005D0ECE"/>
    <w:rsid w:val="005D32DB"/>
    <w:rsid w:val="005D3543"/>
    <w:rsid w:val="005D3D12"/>
    <w:rsid w:val="005D43C7"/>
    <w:rsid w:val="005D5139"/>
    <w:rsid w:val="005D7E0D"/>
    <w:rsid w:val="005E1E33"/>
    <w:rsid w:val="005E2650"/>
    <w:rsid w:val="005E6AD3"/>
    <w:rsid w:val="005E7F3C"/>
    <w:rsid w:val="005F0D32"/>
    <w:rsid w:val="005F151D"/>
    <w:rsid w:val="005F41DC"/>
    <w:rsid w:val="005F4417"/>
    <w:rsid w:val="005F58ED"/>
    <w:rsid w:val="00602FF4"/>
    <w:rsid w:val="0060498F"/>
    <w:rsid w:val="00606093"/>
    <w:rsid w:val="006102AB"/>
    <w:rsid w:val="0061671B"/>
    <w:rsid w:val="00626B78"/>
    <w:rsid w:val="00630B3D"/>
    <w:rsid w:val="00641D08"/>
    <w:rsid w:val="006436C7"/>
    <w:rsid w:val="006443EF"/>
    <w:rsid w:val="006449E1"/>
    <w:rsid w:val="00646191"/>
    <w:rsid w:val="00652A0B"/>
    <w:rsid w:val="00654B6B"/>
    <w:rsid w:val="0065519A"/>
    <w:rsid w:val="006564F6"/>
    <w:rsid w:val="006621BE"/>
    <w:rsid w:val="006626A5"/>
    <w:rsid w:val="00663CDE"/>
    <w:rsid w:val="00664DE6"/>
    <w:rsid w:val="0066726E"/>
    <w:rsid w:val="00670C1C"/>
    <w:rsid w:val="00675BE7"/>
    <w:rsid w:val="00675EE1"/>
    <w:rsid w:val="006768E6"/>
    <w:rsid w:val="00676911"/>
    <w:rsid w:val="00683C90"/>
    <w:rsid w:val="0068442F"/>
    <w:rsid w:val="00684D2E"/>
    <w:rsid w:val="00687159"/>
    <w:rsid w:val="00687F59"/>
    <w:rsid w:val="00691DDB"/>
    <w:rsid w:val="00692F88"/>
    <w:rsid w:val="006A0310"/>
    <w:rsid w:val="006A07F8"/>
    <w:rsid w:val="006A4ACD"/>
    <w:rsid w:val="006A6845"/>
    <w:rsid w:val="006A69FA"/>
    <w:rsid w:val="006A7662"/>
    <w:rsid w:val="006B031B"/>
    <w:rsid w:val="006B0872"/>
    <w:rsid w:val="006B0EF8"/>
    <w:rsid w:val="006B2CE4"/>
    <w:rsid w:val="006B2F95"/>
    <w:rsid w:val="006B4C08"/>
    <w:rsid w:val="006B5497"/>
    <w:rsid w:val="006B5E75"/>
    <w:rsid w:val="006C03B6"/>
    <w:rsid w:val="006C0B50"/>
    <w:rsid w:val="006C12DE"/>
    <w:rsid w:val="006C2D58"/>
    <w:rsid w:val="006C2FC4"/>
    <w:rsid w:val="006C4FF2"/>
    <w:rsid w:val="006C644D"/>
    <w:rsid w:val="006C6CB7"/>
    <w:rsid w:val="006D230C"/>
    <w:rsid w:val="006D339A"/>
    <w:rsid w:val="006D48B9"/>
    <w:rsid w:val="006D6B2B"/>
    <w:rsid w:val="006E11F2"/>
    <w:rsid w:val="006E1898"/>
    <w:rsid w:val="006E2FFC"/>
    <w:rsid w:val="006E36B3"/>
    <w:rsid w:val="006E4255"/>
    <w:rsid w:val="006E4875"/>
    <w:rsid w:val="006E497E"/>
    <w:rsid w:val="006E5140"/>
    <w:rsid w:val="006E5331"/>
    <w:rsid w:val="006E6437"/>
    <w:rsid w:val="006E6DC3"/>
    <w:rsid w:val="006E6E98"/>
    <w:rsid w:val="006F2BAF"/>
    <w:rsid w:val="006F5690"/>
    <w:rsid w:val="006F590B"/>
    <w:rsid w:val="007001DD"/>
    <w:rsid w:val="007013D4"/>
    <w:rsid w:val="00704269"/>
    <w:rsid w:val="00710C10"/>
    <w:rsid w:val="00710F52"/>
    <w:rsid w:val="00711316"/>
    <w:rsid w:val="00714E7B"/>
    <w:rsid w:val="00716691"/>
    <w:rsid w:val="0071760B"/>
    <w:rsid w:val="00721AD1"/>
    <w:rsid w:val="00725AD4"/>
    <w:rsid w:val="00725CB7"/>
    <w:rsid w:val="007311CD"/>
    <w:rsid w:val="00732A05"/>
    <w:rsid w:val="00733ECD"/>
    <w:rsid w:val="007340AF"/>
    <w:rsid w:val="00734FB0"/>
    <w:rsid w:val="00736738"/>
    <w:rsid w:val="00740816"/>
    <w:rsid w:val="00741993"/>
    <w:rsid w:val="00741C3C"/>
    <w:rsid w:val="00741CDB"/>
    <w:rsid w:val="00742B6A"/>
    <w:rsid w:val="007454CD"/>
    <w:rsid w:val="007474A4"/>
    <w:rsid w:val="00747ACD"/>
    <w:rsid w:val="00750009"/>
    <w:rsid w:val="00752DCA"/>
    <w:rsid w:val="00753476"/>
    <w:rsid w:val="0075506F"/>
    <w:rsid w:val="00755449"/>
    <w:rsid w:val="00755A06"/>
    <w:rsid w:val="00755BD4"/>
    <w:rsid w:val="0075683B"/>
    <w:rsid w:val="00757BC7"/>
    <w:rsid w:val="00761545"/>
    <w:rsid w:val="0076232B"/>
    <w:rsid w:val="007647A3"/>
    <w:rsid w:val="007665E8"/>
    <w:rsid w:val="00766E91"/>
    <w:rsid w:val="007671C9"/>
    <w:rsid w:val="00767CE2"/>
    <w:rsid w:val="00767D90"/>
    <w:rsid w:val="00773947"/>
    <w:rsid w:val="00774744"/>
    <w:rsid w:val="007808C8"/>
    <w:rsid w:val="00782B14"/>
    <w:rsid w:val="00785A83"/>
    <w:rsid w:val="0078750E"/>
    <w:rsid w:val="00792479"/>
    <w:rsid w:val="00794FEF"/>
    <w:rsid w:val="007A1E6D"/>
    <w:rsid w:val="007A2F12"/>
    <w:rsid w:val="007A57B1"/>
    <w:rsid w:val="007B096F"/>
    <w:rsid w:val="007B1227"/>
    <w:rsid w:val="007B2FFA"/>
    <w:rsid w:val="007B5126"/>
    <w:rsid w:val="007C396B"/>
    <w:rsid w:val="007D071E"/>
    <w:rsid w:val="007D7449"/>
    <w:rsid w:val="007E199C"/>
    <w:rsid w:val="007E2E61"/>
    <w:rsid w:val="007E4A8C"/>
    <w:rsid w:val="007E4AEC"/>
    <w:rsid w:val="007E5B37"/>
    <w:rsid w:val="007E62C3"/>
    <w:rsid w:val="007E7F05"/>
    <w:rsid w:val="007F5B19"/>
    <w:rsid w:val="00800036"/>
    <w:rsid w:val="00801AA3"/>
    <w:rsid w:val="00801E81"/>
    <w:rsid w:val="00804479"/>
    <w:rsid w:val="0080469D"/>
    <w:rsid w:val="00810F1A"/>
    <w:rsid w:val="008116AA"/>
    <w:rsid w:val="00812CEA"/>
    <w:rsid w:val="0081330B"/>
    <w:rsid w:val="00814104"/>
    <w:rsid w:val="00814D0E"/>
    <w:rsid w:val="008159D5"/>
    <w:rsid w:val="008164E3"/>
    <w:rsid w:val="00817D3C"/>
    <w:rsid w:val="00822488"/>
    <w:rsid w:val="008269CB"/>
    <w:rsid w:val="0083127A"/>
    <w:rsid w:val="0083284E"/>
    <w:rsid w:val="00832C14"/>
    <w:rsid w:val="008410DC"/>
    <w:rsid w:val="0084115A"/>
    <w:rsid w:val="008435B3"/>
    <w:rsid w:val="008500A2"/>
    <w:rsid w:val="008505F7"/>
    <w:rsid w:val="00851742"/>
    <w:rsid w:val="00851FC5"/>
    <w:rsid w:val="00852B77"/>
    <w:rsid w:val="00860BA7"/>
    <w:rsid w:val="008639B7"/>
    <w:rsid w:val="008641E7"/>
    <w:rsid w:val="0086688D"/>
    <w:rsid w:val="00871FFE"/>
    <w:rsid w:val="00872FCD"/>
    <w:rsid w:val="0087339B"/>
    <w:rsid w:val="00873C2D"/>
    <w:rsid w:val="008768B6"/>
    <w:rsid w:val="0088206D"/>
    <w:rsid w:val="00882EF3"/>
    <w:rsid w:val="008908AF"/>
    <w:rsid w:val="00891905"/>
    <w:rsid w:val="008925F8"/>
    <w:rsid w:val="00894711"/>
    <w:rsid w:val="008952B9"/>
    <w:rsid w:val="008A2952"/>
    <w:rsid w:val="008A3E55"/>
    <w:rsid w:val="008A4302"/>
    <w:rsid w:val="008A4CA6"/>
    <w:rsid w:val="008A69FE"/>
    <w:rsid w:val="008A7CBB"/>
    <w:rsid w:val="008B3012"/>
    <w:rsid w:val="008B419D"/>
    <w:rsid w:val="008B492F"/>
    <w:rsid w:val="008C0A16"/>
    <w:rsid w:val="008C4BAC"/>
    <w:rsid w:val="008C5459"/>
    <w:rsid w:val="008C7899"/>
    <w:rsid w:val="008D536A"/>
    <w:rsid w:val="008D72A1"/>
    <w:rsid w:val="008E0160"/>
    <w:rsid w:val="008E063D"/>
    <w:rsid w:val="008E073A"/>
    <w:rsid w:val="008E08AA"/>
    <w:rsid w:val="008E2058"/>
    <w:rsid w:val="008E4242"/>
    <w:rsid w:val="008E6BE0"/>
    <w:rsid w:val="008F62C0"/>
    <w:rsid w:val="0090440D"/>
    <w:rsid w:val="00907697"/>
    <w:rsid w:val="00907C1A"/>
    <w:rsid w:val="00913ABE"/>
    <w:rsid w:val="00913BFA"/>
    <w:rsid w:val="00914C49"/>
    <w:rsid w:val="00916CBC"/>
    <w:rsid w:val="00920E34"/>
    <w:rsid w:val="00927E93"/>
    <w:rsid w:val="00931257"/>
    <w:rsid w:val="00931B6F"/>
    <w:rsid w:val="00935A65"/>
    <w:rsid w:val="009361B3"/>
    <w:rsid w:val="009373E6"/>
    <w:rsid w:val="0093749D"/>
    <w:rsid w:val="0094161A"/>
    <w:rsid w:val="00942D15"/>
    <w:rsid w:val="0094382E"/>
    <w:rsid w:val="00945EFC"/>
    <w:rsid w:val="00950DDD"/>
    <w:rsid w:val="00953370"/>
    <w:rsid w:val="00953E9C"/>
    <w:rsid w:val="00955040"/>
    <w:rsid w:val="0096328B"/>
    <w:rsid w:val="009639A1"/>
    <w:rsid w:val="009639FC"/>
    <w:rsid w:val="00966F0F"/>
    <w:rsid w:val="00967581"/>
    <w:rsid w:val="00970BFE"/>
    <w:rsid w:val="0097185A"/>
    <w:rsid w:val="00971BC6"/>
    <w:rsid w:val="009728FD"/>
    <w:rsid w:val="00972CC2"/>
    <w:rsid w:val="00973BDF"/>
    <w:rsid w:val="00973EBE"/>
    <w:rsid w:val="009744F0"/>
    <w:rsid w:val="00976C25"/>
    <w:rsid w:val="00981B5A"/>
    <w:rsid w:val="00981E56"/>
    <w:rsid w:val="009821B0"/>
    <w:rsid w:val="0098374D"/>
    <w:rsid w:val="00983FF8"/>
    <w:rsid w:val="009854E2"/>
    <w:rsid w:val="00985A56"/>
    <w:rsid w:val="00990421"/>
    <w:rsid w:val="00994097"/>
    <w:rsid w:val="009956E2"/>
    <w:rsid w:val="0099706A"/>
    <w:rsid w:val="009A3BD4"/>
    <w:rsid w:val="009A50C6"/>
    <w:rsid w:val="009A51A5"/>
    <w:rsid w:val="009A56EA"/>
    <w:rsid w:val="009A6F7E"/>
    <w:rsid w:val="009B3188"/>
    <w:rsid w:val="009B3779"/>
    <w:rsid w:val="009B4317"/>
    <w:rsid w:val="009B62BC"/>
    <w:rsid w:val="009B73AB"/>
    <w:rsid w:val="009B7520"/>
    <w:rsid w:val="009B7643"/>
    <w:rsid w:val="009C19FF"/>
    <w:rsid w:val="009C1BC6"/>
    <w:rsid w:val="009C31DB"/>
    <w:rsid w:val="009C430E"/>
    <w:rsid w:val="009C6169"/>
    <w:rsid w:val="009C7F81"/>
    <w:rsid w:val="009D05AA"/>
    <w:rsid w:val="009D3147"/>
    <w:rsid w:val="009D3F64"/>
    <w:rsid w:val="009D6E57"/>
    <w:rsid w:val="009E183C"/>
    <w:rsid w:val="009F482D"/>
    <w:rsid w:val="00A0062F"/>
    <w:rsid w:val="00A00EAA"/>
    <w:rsid w:val="00A0168F"/>
    <w:rsid w:val="00A01A5C"/>
    <w:rsid w:val="00A025B6"/>
    <w:rsid w:val="00A03F6F"/>
    <w:rsid w:val="00A05DB2"/>
    <w:rsid w:val="00A066B6"/>
    <w:rsid w:val="00A10A27"/>
    <w:rsid w:val="00A115B4"/>
    <w:rsid w:val="00A13050"/>
    <w:rsid w:val="00A136B4"/>
    <w:rsid w:val="00A14A51"/>
    <w:rsid w:val="00A201FC"/>
    <w:rsid w:val="00A207F8"/>
    <w:rsid w:val="00A219A3"/>
    <w:rsid w:val="00A2238D"/>
    <w:rsid w:val="00A308E3"/>
    <w:rsid w:val="00A331D5"/>
    <w:rsid w:val="00A447A3"/>
    <w:rsid w:val="00A51A4A"/>
    <w:rsid w:val="00A53BF0"/>
    <w:rsid w:val="00A53FAE"/>
    <w:rsid w:val="00A545B9"/>
    <w:rsid w:val="00A54F78"/>
    <w:rsid w:val="00A557F1"/>
    <w:rsid w:val="00A55E72"/>
    <w:rsid w:val="00A56B91"/>
    <w:rsid w:val="00A56E0F"/>
    <w:rsid w:val="00A609E5"/>
    <w:rsid w:val="00A62451"/>
    <w:rsid w:val="00A647F1"/>
    <w:rsid w:val="00A64A3E"/>
    <w:rsid w:val="00A66498"/>
    <w:rsid w:val="00A71C52"/>
    <w:rsid w:val="00A75B1A"/>
    <w:rsid w:val="00A776B4"/>
    <w:rsid w:val="00A85804"/>
    <w:rsid w:val="00A86C11"/>
    <w:rsid w:val="00A87EAF"/>
    <w:rsid w:val="00A901CB"/>
    <w:rsid w:val="00A90C8D"/>
    <w:rsid w:val="00A920CC"/>
    <w:rsid w:val="00A92516"/>
    <w:rsid w:val="00A933E8"/>
    <w:rsid w:val="00A94402"/>
    <w:rsid w:val="00A9617A"/>
    <w:rsid w:val="00A969BD"/>
    <w:rsid w:val="00A97E44"/>
    <w:rsid w:val="00AA130E"/>
    <w:rsid w:val="00AA1D96"/>
    <w:rsid w:val="00AA29F6"/>
    <w:rsid w:val="00AA37D4"/>
    <w:rsid w:val="00AA4231"/>
    <w:rsid w:val="00AA6B58"/>
    <w:rsid w:val="00AB0271"/>
    <w:rsid w:val="00AB2702"/>
    <w:rsid w:val="00AB2D38"/>
    <w:rsid w:val="00AB3294"/>
    <w:rsid w:val="00AB64E3"/>
    <w:rsid w:val="00AC0C67"/>
    <w:rsid w:val="00AC0C89"/>
    <w:rsid w:val="00AD2993"/>
    <w:rsid w:val="00AD7C76"/>
    <w:rsid w:val="00AE0FBD"/>
    <w:rsid w:val="00AE1E7D"/>
    <w:rsid w:val="00AF20B7"/>
    <w:rsid w:val="00AF2214"/>
    <w:rsid w:val="00AF3D66"/>
    <w:rsid w:val="00AF4AEE"/>
    <w:rsid w:val="00AF6252"/>
    <w:rsid w:val="00AF6D62"/>
    <w:rsid w:val="00AF7421"/>
    <w:rsid w:val="00AF7765"/>
    <w:rsid w:val="00B00BCE"/>
    <w:rsid w:val="00B0193F"/>
    <w:rsid w:val="00B0588A"/>
    <w:rsid w:val="00B068A2"/>
    <w:rsid w:val="00B07491"/>
    <w:rsid w:val="00B0768C"/>
    <w:rsid w:val="00B079A6"/>
    <w:rsid w:val="00B07C20"/>
    <w:rsid w:val="00B101F2"/>
    <w:rsid w:val="00B1159E"/>
    <w:rsid w:val="00B13857"/>
    <w:rsid w:val="00B13A75"/>
    <w:rsid w:val="00B15B4E"/>
    <w:rsid w:val="00B1790E"/>
    <w:rsid w:val="00B21436"/>
    <w:rsid w:val="00B217F8"/>
    <w:rsid w:val="00B21B4A"/>
    <w:rsid w:val="00B22654"/>
    <w:rsid w:val="00B22A64"/>
    <w:rsid w:val="00B2695D"/>
    <w:rsid w:val="00B30D39"/>
    <w:rsid w:val="00B32539"/>
    <w:rsid w:val="00B35487"/>
    <w:rsid w:val="00B356E8"/>
    <w:rsid w:val="00B35BDB"/>
    <w:rsid w:val="00B36742"/>
    <w:rsid w:val="00B42793"/>
    <w:rsid w:val="00B4451D"/>
    <w:rsid w:val="00B45BB9"/>
    <w:rsid w:val="00B47BBB"/>
    <w:rsid w:val="00B5001F"/>
    <w:rsid w:val="00B50118"/>
    <w:rsid w:val="00B539A2"/>
    <w:rsid w:val="00B53C3E"/>
    <w:rsid w:val="00B55126"/>
    <w:rsid w:val="00B5631D"/>
    <w:rsid w:val="00B5639E"/>
    <w:rsid w:val="00B601B4"/>
    <w:rsid w:val="00B61F84"/>
    <w:rsid w:val="00B6491F"/>
    <w:rsid w:val="00B71DA7"/>
    <w:rsid w:val="00B72FC3"/>
    <w:rsid w:val="00B7578F"/>
    <w:rsid w:val="00B75929"/>
    <w:rsid w:val="00B75C60"/>
    <w:rsid w:val="00B76F8A"/>
    <w:rsid w:val="00B77169"/>
    <w:rsid w:val="00B77F37"/>
    <w:rsid w:val="00B81A8E"/>
    <w:rsid w:val="00B914AF"/>
    <w:rsid w:val="00B93CC0"/>
    <w:rsid w:val="00B944C3"/>
    <w:rsid w:val="00BA5142"/>
    <w:rsid w:val="00BA5D19"/>
    <w:rsid w:val="00BB15BC"/>
    <w:rsid w:val="00BB1BB6"/>
    <w:rsid w:val="00BB2841"/>
    <w:rsid w:val="00BC1889"/>
    <w:rsid w:val="00BC55AE"/>
    <w:rsid w:val="00BC7002"/>
    <w:rsid w:val="00BC70AF"/>
    <w:rsid w:val="00BD146E"/>
    <w:rsid w:val="00BE2077"/>
    <w:rsid w:val="00BE24E0"/>
    <w:rsid w:val="00BE32C2"/>
    <w:rsid w:val="00BE5EBD"/>
    <w:rsid w:val="00BE7749"/>
    <w:rsid w:val="00BE7A61"/>
    <w:rsid w:val="00BE7D7B"/>
    <w:rsid w:val="00BF0AA5"/>
    <w:rsid w:val="00BF244B"/>
    <w:rsid w:val="00BF547C"/>
    <w:rsid w:val="00BF568D"/>
    <w:rsid w:val="00BF6E2C"/>
    <w:rsid w:val="00C052AB"/>
    <w:rsid w:val="00C05365"/>
    <w:rsid w:val="00C055F1"/>
    <w:rsid w:val="00C05D23"/>
    <w:rsid w:val="00C05FAF"/>
    <w:rsid w:val="00C06B91"/>
    <w:rsid w:val="00C13A74"/>
    <w:rsid w:val="00C20820"/>
    <w:rsid w:val="00C20C9C"/>
    <w:rsid w:val="00C21734"/>
    <w:rsid w:val="00C22293"/>
    <w:rsid w:val="00C22B43"/>
    <w:rsid w:val="00C23142"/>
    <w:rsid w:val="00C2329B"/>
    <w:rsid w:val="00C25B30"/>
    <w:rsid w:val="00C2742A"/>
    <w:rsid w:val="00C32BAA"/>
    <w:rsid w:val="00C33F32"/>
    <w:rsid w:val="00C40CD7"/>
    <w:rsid w:val="00C424E4"/>
    <w:rsid w:val="00C43439"/>
    <w:rsid w:val="00C452FA"/>
    <w:rsid w:val="00C503D6"/>
    <w:rsid w:val="00C56E10"/>
    <w:rsid w:val="00C573E3"/>
    <w:rsid w:val="00C612A0"/>
    <w:rsid w:val="00C6228C"/>
    <w:rsid w:val="00C62861"/>
    <w:rsid w:val="00C65065"/>
    <w:rsid w:val="00C668F7"/>
    <w:rsid w:val="00C711DC"/>
    <w:rsid w:val="00C71D94"/>
    <w:rsid w:val="00C73C82"/>
    <w:rsid w:val="00C80827"/>
    <w:rsid w:val="00C80885"/>
    <w:rsid w:val="00C824EC"/>
    <w:rsid w:val="00C832FE"/>
    <w:rsid w:val="00C91502"/>
    <w:rsid w:val="00C95B63"/>
    <w:rsid w:val="00CA0355"/>
    <w:rsid w:val="00CA038C"/>
    <w:rsid w:val="00CA19DE"/>
    <w:rsid w:val="00CA3B9E"/>
    <w:rsid w:val="00CB0D6C"/>
    <w:rsid w:val="00CB2D00"/>
    <w:rsid w:val="00CB2F6F"/>
    <w:rsid w:val="00CB7320"/>
    <w:rsid w:val="00CC6AA9"/>
    <w:rsid w:val="00CC759E"/>
    <w:rsid w:val="00CC7CFD"/>
    <w:rsid w:val="00CD0EA7"/>
    <w:rsid w:val="00CD1668"/>
    <w:rsid w:val="00CD1827"/>
    <w:rsid w:val="00CD6613"/>
    <w:rsid w:val="00CE134B"/>
    <w:rsid w:val="00CE1BBE"/>
    <w:rsid w:val="00CE231B"/>
    <w:rsid w:val="00CE4600"/>
    <w:rsid w:val="00CE4AB1"/>
    <w:rsid w:val="00CE6C4D"/>
    <w:rsid w:val="00CF0FC4"/>
    <w:rsid w:val="00CF20B0"/>
    <w:rsid w:val="00CF4CAA"/>
    <w:rsid w:val="00CF4CDC"/>
    <w:rsid w:val="00CF5385"/>
    <w:rsid w:val="00CF68E1"/>
    <w:rsid w:val="00CF74C9"/>
    <w:rsid w:val="00CF7F36"/>
    <w:rsid w:val="00D025A9"/>
    <w:rsid w:val="00D02BF5"/>
    <w:rsid w:val="00D04D31"/>
    <w:rsid w:val="00D065DE"/>
    <w:rsid w:val="00D13684"/>
    <w:rsid w:val="00D13E2F"/>
    <w:rsid w:val="00D150B2"/>
    <w:rsid w:val="00D17300"/>
    <w:rsid w:val="00D20429"/>
    <w:rsid w:val="00D22B9E"/>
    <w:rsid w:val="00D23A53"/>
    <w:rsid w:val="00D254C6"/>
    <w:rsid w:val="00D26661"/>
    <w:rsid w:val="00D2765C"/>
    <w:rsid w:val="00D27BE0"/>
    <w:rsid w:val="00D32817"/>
    <w:rsid w:val="00D34535"/>
    <w:rsid w:val="00D35477"/>
    <w:rsid w:val="00D365A5"/>
    <w:rsid w:val="00D36D53"/>
    <w:rsid w:val="00D42F27"/>
    <w:rsid w:val="00D43043"/>
    <w:rsid w:val="00D43E98"/>
    <w:rsid w:val="00D44B94"/>
    <w:rsid w:val="00D479A4"/>
    <w:rsid w:val="00D50B5B"/>
    <w:rsid w:val="00D5106C"/>
    <w:rsid w:val="00D53E3F"/>
    <w:rsid w:val="00D545CB"/>
    <w:rsid w:val="00D548D2"/>
    <w:rsid w:val="00D55103"/>
    <w:rsid w:val="00D55E07"/>
    <w:rsid w:val="00D5720B"/>
    <w:rsid w:val="00D57A7F"/>
    <w:rsid w:val="00D60A05"/>
    <w:rsid w:val="00D6273E"/>
    <w:rsid w:val="00D62D09"/>
    <w:rsid w:val="00D62D95"/>
    <w:rsid w:val="00D64C58"/>
    <w:rsid w:val="00D64DA0"/>
    <w:rsid w:val="00D64EC4"/>
    <w:rsid w:val="00D716EA"/>
    <w:rsid w:val="00D72DC7"/>
    <w:rsid w:val="00D72FB6"/>
    <w:rsid w:val="00D74579"/>
    <w:rsid w:val="00D75039"/>
    <w:rsid w:val="00D7528B"/>
    <w:rsid w:val="00D842B0"/>
    <w:rsid w:val="00D8450E"/>
    <w:rsid w:val="00D86A95"/>
    <w:rsid w:val="00D94BBF"/>
    <w:rsid w:val="00D94DF4"/>
    <w:rsid w:val="00D96E9F"/>
    <w:rsid w:val="00D971E7"/>
    <w:rsid w:val="00D97F5D"/>
    <w:rsid w:val="00DA1FF4"/>
    <w:rsid w:val="00DA20A5"/>
    <w:rsid w:val="00DA2E31"/>
    <w:rsid w:val="00DB3EDA"/>
    <w:rsid w:val="00DC3B8E"/>
    <w:rsid w:val="00DC3EAF"/>
    <w:rsid w:val="00DD230F"/>
    <w:rsid w:val="00DD2745"/>
    <w:rsid w:val="00DD6583"/>
    <w:rsid w:val="00DD6625"/>
    <w:rsid w:val="00DD6786"/>
    <w:rsid w:val="00DE6058"/>
    <w:rsid w:val="00DE6E97"/>
    <w:rsid w:val="00DE7997"/>
    <w:rsid w:val="00DF00A4"/>
    <w:rsid w:val="00DF0A69"/>
    <w:rsid w:val="00DF0C48"/>
    <w:rsid w:val="00DF1A21"/>
    <w:rsid w:val="00DF6FFA"/>
    <w:rsid w:val="00DF7310"/>
    <w:rsid w:val="00E002C7"/>
    <w:rsid w:val="00E0120A"/>
    <w:rsid w:val="00E03832"/>
    <w:rsid w:val="00E047C6"/>
    <w:rsid w:val="00E0575E"/>
    <w:rsid w:val="00E151F6"/>
    <w:rsid w:val="00E15CCC"/>
    <w:rsid w:val="00E226CA"/>
    <w:rsid w:val="00E246F2"/>
    <w:rsid w:val="00E25935"/>
    <w:rsid w:val="00E25C44"/>
    <w:rsid w:val="00E26429"/>
    <w:rsid w:val="00E303BD"/>
    <w:rsid w:val="00E30FB3"/>
    <w:rsid w:val="00E3145B"/>
    <w:rsid w:val="00E352FB"/>
    <w:rsid w:val="00E364D5"/>
    <w:rsid w:val="00E4165A"/>
    <w:rsid w:val="00E4269D"/>
    <w:rsid w:val="00E441CB"/>
    <w:rsid w:val="00E46264"/>
    <w:rsid w:val="00E4645A"/>
    <w:rsid w:val="00E47825"/>
    <w:rsid w:val="00E52566"/>
    <w:rsid w:val="00E55A35"/>
    <w:rsid w:val="00E55E6C"/>
    <w:rsid w:val="00E565FF"/>
    <w:rsid w:val="00E60AA3"/>
    <w:rsid w:val="00E634A2"/>
    <w:rsid w:val="00E63A45"/>
    <w:rsid w:val="00E65412"/>
    <w:rsid w:val="00E74361"/>
    <w:rsid w:val="00E7532F"/>
    <w:rsid w:val="00E76531"/>
    <w:rsid w:val="00E7746C"/>
    <w:rsid w:val="00E775E4"/>
    <w:rsid w:val="00E8775A"/>
    <w:rsid w:val="00E92983"/>
    <w:rsid w:val="00E92B67"/>
    <w:rsid w:val="00E9630D"/>
    <w:rsid w:val="00E9631B"/>
    <w:rsid w:val="00E96557"/>
    <w:rsid w:val="00EA4A92"/>
    <w:rsid w:val="00EA5727"/>
    <w:rsid w:val="00EA69D9"/>
    <w:rsid w:val="00EB06DD"/>
    <w:rsid w:val="00EB0E61"/>
    <w:rsid w:val="00EB2166"/>
    <w:rsid w:val="00EB2172"/>
    <w:rsid w:val="00EB268C"/>
    <w:rsid w:val="00EB28FD"/>
    <w:rsid w:val="00EB3E14"/>
    <w:rsid w:val="00EB654E"/>
    <w:rsid w:val="00EC241B"/>
    <w:rsid w:val="00EC254C"/>
    <w:rsid w:val="00EC2621"/>
    <w:rsid w:val="00EC3313"/>
    <w:rsid w:val="00EC3389"/>
    <w:rsid w:val="00ED1B3E"/>
    <w:rsid w:val="00ED1C6B"/>
    <w:rsid w:val="00ED4869"/>
    <w:rsid w:val="00ED545D"/>
    <w:rsid w:val="00ED63CF"/>
    <w:rsid w:val="00ED6545"/>
    <w:rsid w:val="00ED697A"/>
    <w:rsid w:val="00EE22C4"/>
    <w:rsid w:val="00EE2646"/>
    <w:rsid w:val="00EE2BCF"/>
    <w:rsid w:val="00EE3C00"/>
    <w:rsid w:val="00EE54AE"/>
    <w:rsid w:val="00EE5713"/>
    <w:rsid w:val="00EF1B5D"/>
    <w:rsid w:val="00EF439B"/>
    <w:rsid w:val="00EF5498"/>
    <w:rsid w:val="00EF668F"/>
    <w:rsid w:val="00EF69D1"/>
    <w:rsid w:val="00F00152"/>
    <w:rsid w:val="00F01D23"/>
    <w:rsid w:val="00F038DD"/>
    <w:rsid w:val="00F04D37"/>
    <w:rsid w:val="00F11D8F"/>
    <w:rsid w:val="00F17E0B"/>
    <w:rsid w:val="00F22062"/>
    <w:rsid w:val="00F22B6D"/>
    <w:rsid w:val="00F24089"/>
    <w:rsid w:val="00F24223"/>
    <w:rsid w:val="00F2434F"/>
    <w:rsid w:val="00F24B4F"/>
    <w:rsid w:val="00F257AA"/>
    <w:rsid w:val="00F32005"/>
    <w:rsid w:val="00F328B7"/>
    <w:rsid w:val="00F34C50"/>
    <w:rsid w:val="00F40E87"/>
    <w:rsid w:val="00F43FF7"/>
    <w:rsid w:val="00F47DC5"/>
    <w:rsid w:val="00F52728"/>
    <w:rsid w:val="00F55735"/>
    <w:rsid w:val="00F55842"/>
    <w:rsid w:val="00F55CBE"/>
    <w:rsid w:val="00F565AB"/>
    <w:rsid w:val="00F565F9"/>
    <w:rsid w:val="00F618F9"/>
    <w:rsid w:val="00F62B6E"/>
    <w:rsid w:val="00F62BCD"/>
    <w:rsid w:val="00F717F8"/>
    <w:rsid w:val="00F71A65"/>
    <w:rsid w:val="00F71BD3"/>
    <w:rsid w:val="00F73710"/>
    <w:rsid w:val="00F76C5A"/>
    <w:rsid w:val="00F81D97"/>
    <w:rsid w:val="00F834F2"/>
    <w:rsid w:val="00F847F9"/>
    <w:rsid w:val="00F84FF1"/>
    <w:rsid w:val="00F856F8"/>
    <w:rsid w:val="00F91354"/>
    <w:rsid w:val="00F91610"/>
    <w:rsid w:val="00F91A92"/>
    <w:rsid w:val="00F920FA"/>
    <w:rsid w:val="00F94FC7"/>
    <w:rsid w:val="00FA1CE7"/>
    <w:rsid w:val="00FA2FFD"/>
    <w:rsid w:val="00FA340C"/>
    <w:rsid w:val="00FA5991"/>
    <w:rsid w:val="00FB018B"/>
    <w:rsid w:val="00FB0813"/>
    <w:rsid w:val="00FB0C32"/>
    <w:rsid w:val="00FB340A"/>
    <w:rsid w:val="00FB688D"/>
    <w:rsid w:val="00FB6DE8"/>
    <w:rsid w:val="00FC00A1"/>
    <w:rsid w:val="00FC2AC4"/>
    <w:rsid w:val="00FC30EB"/>
    <w:rsid w:val="00FC54E6"/>
    <w:rsid w:val="00FC5D7B"/>
    <w:rsid w:val="00FC7C08"/>
    <w:rsid w:val="00FD09C0"/>
    <w:rsid w:val="00FD4B0D"/>
    <w:rsid w:val="00FD7747"/>
    <w:rsid w:val="00FD7F5B"/>
    <w:rsid w:val="00FE78A6"/>
    <w:rsid w:val="00FF106B"/>
    <w:rsid w:val="00FF2165"/>
    <w:rsid w:val="00FF5165"/>
    <w:rsid w:val="00FF57D1"/>
    <w:rsid w:val="00FF7828"/>
    <w:rsid w:val="02AAF4D1"/>
    <w:rsid w:val="06773F79"/>
    <w:rsid w:val="068A9016"/>
    <w:rsid w:val="0AF0CE08"/>
    <w:rsid w:val="0C645534"/>
    <w:rsid w:val="0ED20BB2"/>
    <w:rsid w:val="1509A2BD"/>
    <w:rsid w:val="172A06C6"/>
    <w:rsid w:val="19003046"/>
    <w:rsid w:val="1E7645A6"/>
    <w:rsid w:val="1F90E115"/>
    <w:rsid w:val="2623CC0C"/>
    <w:rsid w:val="27369284"/>
    <w:rsid w:val="286D08F5"/>
    <w:rsid w:val="29382600"/>
    <w:rsid w:val="2A17805A"/>
    <w:rsid w:val="2B387B9A"/>
    <w:rsid w:val="2F681DC3"/>
    <w:rsid w:val="30C582B7"/>
    <w:rsid w:val="31E8689D"/>
    <w:rsid w:val="3615D982"/>
    <w:rsid w:val="36412A1B"/>
    <w:rsid w:val="3B3E23DF"/>
    <w:rsid w:val="3BD4889A"/>
    <w:rsid w:val="3BFBE8FD"/>
    <w:rsid w:val="431181BA"/>
    <w:rsid w:val="4E79F718"/>
    <w:rsid w:val="502F422F"/>
    <w:rsid w:val="522B965E"/>
    <w:rsid w:val="52593E19"/>
    <w:rsid w:val="52F7577B"/>
    <w:rsid w:val="52FD9E7A"/>
    <w:rsid w:val="5411A458"/>
    <w:rsid w:val="563E55CE"/>
    <w:rsid w:val="576C0C17"/>
    <w:rsid w:val="64D16795"/>
    <w:rsid w:val="663731B7"/>
    <w:rsid w:val="67C46B07"/>
    <w:rsid w:val="6B27A261"/>
    <w:rsid w:val="70CF8288"/>
    <w:rsid w:val="72FD4EB4"/>
    <w:rsid w:val="771CC5AD"/>
    <w:rsid w:val="7AD7624F"/>
    <w:rsid w:val="7AF63CBB"/>
    <w:rsid w:val="7CF1888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A887"/>
  <w15:chartTrackingRefBased/>
  <w15:docId w15:val="{A57F1746-EC0A-4814-BA14-E236104E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750AB"/>
    <w:pPr>
      <w:keepNext/>
      <w:keepLines/>
      <w:numPr>
        <w:numId w:val="4"/>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C03B6"/>
    <w:pPr>
      <w:keepNext/>
      <w:keepLines/>
      <w:numPr>
        <w:ilvl w:val="1"/>
        <w:numId w:val="4"/>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62C3"/>
    <w:pPr>
      <w:keepNext/>
      <w:keepLines/>
      <w:numPr>
        <w:ilvl w:val="2"/>
        <w:numId w:val="4"/>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C424E4"/>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24E4"/>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24E4"/>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24E4"/>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24E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24E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FB"/>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B101F2"/>
    <w:pPr>
      <w:spacing w:line="259" w:lineRule="auto"/>
      <w:outlineLvl w:val="9"/>
    </w:pPr>
  </w:style>
  <w:style w:type="character" w:styleId="Hyperlink">
    <w:name w:val="Hyperlink"/>
    <w:basedOn w:val="DefaultParagraphFont"/>
    <w:uiPriority w:val="99"/>
    <w:unhideWhenUsed/>
    <w:rsid w:val="0055604E"/>
    <w:rPr>
      <w:color w:val="0563C1" w:themeColor="hyperlink"/>
      <w:u w:val="single"/>
    </w:rPr>
  </w:style>
  <w:style w:type="paragraph" w:styleId="TableofFigures">
    <w:name w:val="table of figures"/>
    <w:basedOn w:val="Normal"/>
    <w:next w:val="Normal"/>
    <w:uiPriority w:val="99"/>
    <w:unhideWhenUsed/>
    <w:rsid w:val="0055604E"/>
  </w:style>
  <w:style w:type="character" w:customStyle="1" w:styleId="Heading2Char">
    <w:name w:val="Heading 2 Char"/>
    <w:basedOn w:val="DefaultParagraphFont"/>
    <w:link w:val="Heading2"/>
    <w:uiPriority w:val="9"/>
    <w:rsid w:val="006C03B6"/>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4D5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MyListStyle1">
    <w:name w:val="MyListStyle1"/>
    <w:uiPriority w:val="99"/>
    <w:rsid w:val="002750AB"/>
    <w:pPr>
      <w:numPr>
        <w:numId w:val="2"/>
      </w:numPr>
    </w:pPr>
  </w:style>
  <w:style w:type="character" w:customStyle="1" w:styleId="Heading3Char">
    <w:name w:val="Heading 3 Char"/>
    <w:basedOn w:val="DefaultParagraphFont"/>
    <w:link w:val="Heading3"/>
    <w:uiPriority w:val="9"/>
    <w:rsid w:val="007E62C3"/>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FA5991"/>
    <w:pPr>
      <w:ind w:left="720"/>
      <w:contextualSpacing/>
    </w:pPr>
  </w:style>
  <w:style w:type="paragraph" w:styleId="Revision">
    <w:name w:val="Revision"/>
    <w:hidden/>
    <w:uiPriority w:val="99"/>
    <w:semiHidden/>
    <w:rsid w:val="00CF74C9"/>
    <w:pPr>
      <w:spacing w:after="0"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A69D9"/>
    <w:rPr>
      <w:sz w:val="20"/>
      <w:szCs w:val="20"/>
    </w:rPr>
  </w:style>
  <w:style w:type="character" w:customStyle="1" w:styleId="FootnoteTextChar">
    <w:name w:val="Footnote Text Char"/>
    <w:basedOn w:val="DefaultParagraphFont"/>
    <w:link w:val="FootnoteText"/>
    <w:uiPriority w:val="99"/>
    <w:semiHidden/>
    <w:rsid w:val="00EA69D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A69D9"/>
    <w:rPr>
      <w:vertAlign w:val="superscript"/>
    </w:rPr>
  </w:style>
  <w:style w:type="paragraph" w:styleId="Header">
    <w:name w:val="header"/>
    <w:basedOn w:val="Normal"/>
    <w:link w:val="HeaderChar"/>
    <w:uiPriority w:val="99"/>
    <w:unhideWhenUsed/>
    <w:rsid w:val="00425217"/>
    <w:pPr>
      <w:tabs>
        <w:tab w:val="center" w:pos="4680"/>
        <w:tab w:val="right" w:pos="9360"/>
      </w:tabs>
    </w:pPr>
  </w:style>
  <w:style w:type="character" w:customStyle="1" w:styleId="HeaderChar">
    <w:name w:val="Header Char"/>
    <w:basedOn w:val="DefaultParagraphFont"/>
    <w:link w:val="Header"/>
    <w:uiPriority w:val="99"/>
    <w:rsid w:val="004252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25217"/>
    <w:pPr>
      <w:tabs>
        <w:tab w:val="center" w:pos="4680"/>
        <w:tab w:val="right" w:pos="9360"/>
      </w:tabs>
    </w:pPr>
  </w:style>
  <w:style w:type="character" w:customStyle="1" w:styleId="FooterChar">
    <w:name w:val="Footer Char"/>
    <w:basedOn w:val="DefaultParagraphFont"/>
    <w:link w:val="Footer"/>
    <w:uiPriority w:val="99"/>
    <w:rsid w:val="0042521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4A1A77"/>
    <w:rPr>
      <w:color w:val="605E5C"/>
      <w:shd w:val="clear" w:color="auto" w:fill="E1DFDD"/>
    </w:rPr>
  </w:style>
  <w:style w:type="paragraph" w:styleId="Caption">
    <w:name w:val="caption"/>
    <w:basedOn w:val="Normal"/>
    <w:next w:val="Normal"/>
    <w:uiPriority w:val="35"/>
    <w:unhideWhenUsed/>
    <w:qFormat/>
    <w:rsid w:val="0049348C"/>
    <w:pPr>
      <w:spacing w:after="200"/>
    </w:pPr>
    <w:rPr>
      <w:i/>
      <w:iCs/>
      <w:color w:val="44546A" w:themeColor="text2"/>
      <w:sz w:val="18"/>
      <w:szCs w:val="18"/>
    </w:rPr>
  </w:style>
  <w:style w:type="paragraph" w:styleId="TOC1">
    <w:name w:val="toc 1"/>
    <w:basedOn w:val="Normal"/>
    <w:next w:val="Normal"/>
    <w:autoRedefine/>
    <w:uiPriority w:val="39"/>
    <w:unhideWhenUsed/>
    <w:rsid w:val="00EB28FD"/>
    <w:pPr>
      <w:spacing w:after="100"/>
    </w:pPr>
  </w:style>
  <w:style w:type="paragraph" w:styleId="TOC2">
    <w:name w:val="toc 2"/>
    <w:basedOn w:val="Normal"/>
    <w:next w:val="Normal"/>
    <w:autoRedefine/>
    <w:uiPriority w:val="39"/>
    <w:unhideWhenUsed/>
    <w:rsid w:val="00EB28FD"/>
    <w:pPr>
      <w:spacing w:after="100"/>
      <w:ind w:left="240"/>
    </w:pPr>
  </w:style>
  <w:style w:type="paragraph" w:styleId="TOC3">
    <w:name w:val="toc 3"/>
    <w:basedOn w:val="Normal"/>
    <w:next w:val="Normal"/>
    <w:autoRedefine/>
    <w:uiPriority w:val="39"/>
    <w:unhideWhenUsed/>
    <w:rsid w:val="00EB28FD"/>
    <w:pPr>
      <w:spacing w:after="100"/>
      <w:ind w:left="480"/>
    </w:pPr>
  </w:style>
  <w:style w:type="paragraph" w:styleId="Bibliography">
    <w:name w:val="Bibliography"/>
    <w:basedOn w:val="Normal"/>
    <w:next w:val="Normal"/>
    <w:uiPriority w:val="37"/>
    <w:unhideWhenUsed/>
    <w:rsid w:val="006E1898"/>
  </w:style>
  <w:style w:type="character" w:customStyle="1" w:styleId="Heading4Char">
    <w:name w:val="Heading 4 Char"/>
    <w:basedOn w:val="DefaultParagraphFont"/>
    <w:link w:val="Heading4"/>
    <w:uiPriority w:val="9"/>
    <w:semiHidden/>
    <w:rsid w:val="00C424E4"/>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C424E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C424E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C424E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424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24E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45E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E3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7392">
      <w:bodyDiv w:val="1"/>
      <w:marLeft w:val="0"/>
      <w:marRight w:val="0"/>
      <w:marTop w:val="0"/>
      <w:marBottom w:val="0"/>
      <w:divBdr>
        <w:top w:val="none" w:sz="0" w:space="0" w:color="auto"/>
        <w:left w:val="none" w:sz="0" w:space="0" w:color="auto"/>
        <w:bottom w:val="none" w:sz="0" w:space="0" w:color="auto"/>
        <w:right w:val="none" w:sz="0" w:space="0" w:color="auto"/>
      </w:divBdr>
    </w:div>
    <w:div w:id="117455484">
      <w:bodyDiv w:val="1"/>
      <w:marLeft w:val="0"/>
      <w:marRight w:val="0"/>
      <w:marTop w:val="0"/>
      <w:marBottom w:val="0"/>
      <w:divBdr>
        <w:top w:val="none" w:sz="0" w:space="0" w:color="auto"/>
        <w:left w:val="none" w:sz="0" w:space="0" w:color="auto"/>
        <w:bottom w:val="none" w:sz="0" w:space="0" w:color="auto"/>
        <w:right w:val="none" w:sz="0" w:space="0" w:color="auto"/>
      </w:divBdr>
    </w:div>
    <w:div w:id="127287786">
      <w:bodyDiv w:val="1"/>
      <w:marLeft w:val="0"/>
      <w:marRight w:val="0"/>
      <w:marTop w:val="0"/>
      <w:marBottom w:val="0"/>
      <w:divBdr>
        <w:top w:val="none" w:sz="0" w:space="0" w:color="auto"/>
        <w:left w:val="none" w:sz="0" w:space="0" w:color="auto"/>
        <w:bottom w:val="none" w:sz="0" w:space="0" w:color="auto"/>
        <w:right w:val="none" w:sz="0" w:space="0" w:color="auto"/>
      </w:divBdr>
    </w:div>
    <w:div w:id="129326070">
      <w:bodyDiv w:val="1"/>
      <w:marLeft w:val="0"/>
      <w:marRight w:val="0"/>
      <w:marTop w:val="0"/>
      <w:marBottom w:val="0"/>
      <w:divBdr>
        <w:top w:val="none" w:sz="0" w:space="0" w:color="auto"/>
        <w:left w:val="none" w:sz="0" w:space="0" w:color="auto"/>
        <w:bottom w:val="none" w:sz="0" w:space="0" w:color="auto"/>
        <w:right w:val="none" w:sz="0" w:space="0" w:color="auto"/>
      </w:divBdr>
    </w:div>
    <w:div w:id="162161080">
      <w:bodyDiv w:val="1"/>
      <w:marLeft w:val="0"/>
      <w:marRight w:val="0"/>
      <w:marTop w:val="0"/>
      <w:marBottom w:val="0"/>
      <w:divBdr>
        <w:top w:val="none" w:sz="0" w:space="0" w:color="auto"/>
        <w:left w:val="none" w:sz="0" w:space="0" w:color="auto"/>
        <w:bottom w:val="none" w:sz="0" w:space="0" w:color="auto"/>
        <w:right w:val="none" w:sz="0" w:space="0" w:color="auto"/>
      </w:divBdr>
    </w:div>
    <w:div w:id="181482440">
      <w:bodyDiv w:val="1"/>
      <w:marLeft w:val="0"/>
      <w:marRight w:val="0"/>
      <w:marTop w:val="0"/>
      <w:marBottom w:val="0"/>
      <w:divBdr>
        <w:top w:val="none" w:sz="0" w:space="0" w:color="auto"/>
        <w:left w:val="none" w:sz="0" w:space="0" w:color="auto"/>
        <w:bottom w:val="none" w:sz="0" w:space="0" w:color="auto"/>
        <w:right w:val="none" w:sz="0" w:space="0" w:color="auto"/>
      </w:divBdr>
    </w:div>
    <w:div w:id="243421410">
      <w:bodyDiv w:val="1"/>
      <w:marLeft w:val="0"/>
      <w:marRight w:val="0"/>
      <w:marTop w:val="0"/>
      <w:marBottom w:val="0"/>
      <w:divBdr>
        <w:top w:val="none" w:sz="0" w:space="0" w:color="auto"/>
        <w:left w:val="none" w:sz="0" w:space="0" w:color="auto"/>
        <w:bottom w:val="none" w:sz="0" w:space="0" w:color="auto"/>
        <w:right w:val="none" w:sz="0" w:space="0" w:color="auto"/>
      </w:divBdr>
    </w:div>
    <w:div w:id="245501631">
      <w:bodyDiv w:val="1"/>
      <w:marLeft w:val="0"/>
      <w:marRight w:val="0"/>
      <w:marTop w:val="0"/>
      <w:marBottom w:val="0"/>
      <w:divBdr>
        <w:top w:val="none" w:sz="0" w:space="0" w:color="auto"/>
        <w:left w:val="none" w:sz="0" w:space="0" w:color="auto"/>
        <w:bottom w:val="none" w:sz="0" w:space="0" w:color="auto"/>
        <w:right w:val="none" w:sz="0" w:space="0" w:color="auto"/>
      </w:divBdr>
    </w:div>
    <w:div w:id="281353217">
      <w:bodyDiv w:val="1"/>
      <w:marLeft w:val="0"/>
      <w:marRight w:val="0"/>
      <w:marTop w:val="0"/>
      <w:marBottom w:val="0"/>
      <w:divBdr>
        <w:top w:val="none" w:sz="0" w:space="0" w:color="auto"/>
        <w:left w:val="none" w:sz="0" w:space="0" w:color="auto"/>
        <w:bottom w:val="none" w:sz="0" w:space="0" w:color="auto"/>
        <w:right w:val="none" w:sz="0" w:space="0" w:color="auto"/>
      </w:divBdr>
    </w:div>
    <w:div w:id="295179921">
      <w:bodyDiv w:val="1"/>
      <w:marLeft w:val="0"/>
      <w:marRight w:val="0"/>
      <w:marTop w:val="0"/>
      <w:marBottom w:val="0"/>
      <w:divBdr>
        <w:top w:val="none" w:sz="0" w:space="0" w:color="auto"/>
        <w:left w:val="none" w:sz="0" w:space="0" w:color="auto"/>
        <w:bottom w:val="none" w:sz="0" w:space="0" w:color="auto"/>
        <w:right w:val="none" w:sz="0" w:space="0" w:color="auto"/>
      </w:divBdr>
    </w:div>
    <w:div w:id="313686597">
      <w:bodyDiv w:val="1"/>
      <w:marLeft w:val="0"/>
      <w:marRight w:val="0"/>
      <w:marTop w:val="0"/>
      <w:marBottom w:val="0"/>
      <w:divBdr>
        <w:top w:val="none" w:sz="0" w:space="0" w:color="auto"/>
        <w:left w:val="none" w:sz="0" w:space="0" w:color="auto"/>
        <w:bottom w:val="none" w:sz="0" w:space="0" w:color="auto"/>
        <w:right w:val="none" w:sz="0" w:space="0" w:color="auto"/>
      </w:divBdr>
    </w:div>
    <w:div w:id="359549874">
      <w:bodyDiv w:val="1"/>
      <w:marLeft w:val="0"/>
      <w:marRight w:val="0"/>
      <w:marTop w:val="0"/>
      <w:marBottom w:val="0"/>
      <w:divBdr>
        <w:top w:val="none" w:sz="0" w:space="0" w:color="auto"/>
        <w:left w:val="none" w:sz="0" w:space="0" w:color="auto"/>
        <w:bottom w:val="none" w:sz="0" w:space="0" w:color="auto"/>
        <w:right w:val="none" w:sz="0" w:space="0" w:color="auto"/>
      </w:divBdr>
    </w:div>
    <w:div w:id="365328757">
      <w:bodyDiv w:val="1"/>
      <w:marLeft w:val="0"/>
      <w:marRight w:val="0"/>
      <w:marTop w:val="0"/>
      <w:marBottom w:val="0"/>
      <w:divBdr>
        <w:top w:val="none" w:sz="0" w:space="0" w:color="auto"/>
        <w:left w:val="none" w:sz="0" w:space="0" w:color="auto"/>
        <w:bottom w:val="none" w:sz="0" w:space="0" w:color="auto"/>
        <w:right w:val="none" w:sz="0" w:space="0" w:color="auto"/>
      </w:divBdr>
    </w:div>
    <w:div w:id="400562209">
      <w:bodyDiv w:val="1"/>
      <w:marLeft w:val="0"/>
      <w:marRight w:val="0"/>
      <w:marTop w:val="0"/>
      <w:marBottom w:val="0"/>
      <w:divBdr>
        <w:top w:val="none" w:sz="0" w:space="0" w:color="auto"/>
        <w:left w:val="none" w:sz="0" w:space="0" w:color="auto"/>
        <w:bottom w:val="none" w:sz="0" w:space="0" w:color="auto"/>
        <w:right w:val="none" w:sz="0" w:space="0" w:color="auto"/>
      </w:divBdr>
    </w:div>
    <w:div w:id="468978438">
      <w:bodyDiv w:val="1"/>
      <w:marLeft w:val="0"/>
      <w:marRight w:val="0"/>
      <w:marTop w:val="0"/>
      <w:marBottom w:val="0"/>
      <w:divBdr>
        <w:top w:val="none" w:sz="0" w:space="0" w:color="auto"/>
        <w:left w:val="none" w:sz="0" w:space="0" w:color="auto"/>
        <w:bottom w:val="none" w:sz="0" w:space="0" w:color="auto"/>
        <w:right w:val="none" w:sz="0" w:space="0" w:color="auto"/>
      </w:divBdr>
    </w:div>
    <w:div w:id="484712337">
      <w:bodyDiv w:val="1"/>
      <w:marLeft w:val="0"/>
      <w:marRight w:val="0"/>
      <w:marTop w:val="0"/>
      <w:marBottom w:val="0"/>
      <w:divBdr>
        <w:top w:val="none" w:sz="0" w:space="0" w:color="auto"/>
        <w:left w:val="none" w:sz="0" w:space="0" w:color="auto"/>
        <w:bottom w:val="none" w:sz="0" w:space="0" w:color="auto"/>
        <w:right w:val="none" w:sz="0" w:space="0" w:color="auto"/>
      </w:divBdr>
    </w:div>
    <w:div w:id="547031292">
      <w:bodyDiv w:val="1"/>
      <w:marLeft w:val="0"/>
      <w:marRight w:val="0"/>
      <w:marTop w:val="0"/>
      <w:marBottom w:val="0"/>
      <w:divBdr>
        <w:top w:val="none" w:sz="0" w:space="0" w:color="auto"/>
        <w:left w:val="none" w:sz="0" w:space="0" w:color="auto"/>
        <w:bottom w:val="none" w:sz="0" w:space="0" w:color="auto"/>
        <w:right w:val="none" w:sz="0" w:space="0" w:color="auto"/>
      </w:divBdr>
    </w:div>
    <w:div w:id="551816787">
      <w:bodyDiv w:val="1"/>
      <w:marLeft w:val="0"/>
      <w:marRight w:val="0"/>
      <w:marTop w:val="0"/>
      <w:marBottom w:val="0"/>
      <w:divBdr>
        <w:top w:val="none" w:sz="0" w:space="0" w:color="auto"/>
        <w:left w:val="none" w:sz="0" w:space="0" w:color="auto"/>
        <w:bottom w:val="none" w:sz="0" w:space="0" w:color="auto"/>
        <w:right w:val="none" w:sz="0" w:space="0" w:color="auto"/>
      </w:divBdr>
    </w:div>
    <w:div w:id="604845175">
      <w:bodyDiv w:val="1"/>
      <w:marLeft w:val="0"/>
      <w:marRight w:val="0"/>
      <w:marTop w:val="0"/>
      <w:marBottom w:val="0"/>
      <w:divBdr>
        <w:top w:val="none" w:sz="0" w:space="0" w:color="auto"/>
        <w:left w:val="none" w:sz="0" w:space="0" w:color="auto"/>
        <w:bottom w:val="none" w:sz="0" w:space="0" w:color="auto"/>
        <w:right w:val="none" w:sz="0" w:space="0" w:color="auto"/>
      </w:divBdr>
    </w:div>
    <w:div w:id="689723355">
      <w:bodyDiv w:val="1"/>
      <w:marLeft w:val="0"/>
      <w:marRight w:val="0"/>
      <w:marTop w:val="0"/>
      <w:marBottom w:val="0"/>
      <w:divBdr>
        <w:top w:val="none" w:sz="0" w:space="0" w:color="auto"/>
        <w:left w:val="none" w:sz="0" w:space="0" w:color="auto"/>
        <w:bottom w:val="none" w:sz="0" w:space="0" w:color="auto"/>
        <w:right w:val="none" w:sz="0" w:space="0" w:color="auto"/>
      </w:divBdr>
    </w:div>
    <w:div w:id="691878427">
      <w:bodyDiv w:val="1"/>
      <w:marLeft w:val="0"/>
      <w:marRight w:val="0"/>
      <w:marTop w:val="0"/>
      <w:marBottom w:val="0"/>
      <w:divBdr>
        <w:top w:val="none" w:sz="0" w:space="0" w:color="auto"/>
        <w:left w:val="none" w:sz="0" w:space="0" w:color="auto"/>
        <w:bottom w:val="none" w:sz="0" w:space="0" w:color="auto"/>
        <w:right w:val="none" w:sz="0" w:space="0" w:color="auto"/>
      </w:divBdr>
    </w:div>
    <w:div w:id="692415108">
      <w:bodyDiv w:val="1"/>
      <w:marLeft w:val="0"/>
      <w:marRight w:val="0"/>
      <w:marTop w:val="0"/>
      <w:marBottom w:val="0"/>
      <w:divBdr>
        <w:top w:val="none" w:sz="0" w:space="0" w:color="auto"/>
        <w:left w:val="none" w:sz="0" w:space="0" w:color="auto"/>
        <w:bottom w:val="none" w:sz="0" w:space="0" w:color="auto"/>
        <w:right w:val="none" w:sz="0" w:space="0" w:color="auto"/>
      </w:divBdr>
    </w:div>
    <w:div w:id="711267116">
      <w:bodyDiv w:val="1"/>
      <w:marLeft w:val="0"/>
      <w:marRight w:val="0"/>
      <w:marTop w:val="0"/>
      <w:marBottom w:val="0"/>
      <w:divBdr>
        <w:top w:val="none" w:sz="0" w:space="0" w:color="auto"/>
        <w:left w:val="none" w:sz="0" w:space="0" w:color="auto"/>
        <w:bottom w:val="none" w:sz="0" w:space="0" w:color="auto"/>
        <w:right w:val="none" w:sz="0" w:space="0" w:color="auto"/>
      </w:divBdr>
    </w:div>
    <w:div w:id="749278562">
      <w:bodyDiv w:val="1"/>
      <w:marLeft w:val="0"/>
      <w:marRight w:val="0"/>
      <w:marTop w:val="0"/>
      <w:marBottom w:val="0"/>
      <w:divBdr>
        <w:top w:val="none" w:sz="0" w:space="0" w:color="auto"/>
        <w:left w:val="none" w:sz="0" w:space="0" w:color="auto"/>
        <w:bottom w:val="none" w:sz="0" w:space="0" w:color="auto"/>
        <w:right w:val="none" w:sz="0" w:space="0" w:color="auto"/>
      </w:divBdr>
    </w:div>
    <w:div w:id="766342447">
      <w:bodyDiv w:val="1"/>
      <w:marLeft w:val="0"/>
      <w:marRight w:val="0"/>
      <w:marTop w:val="0"/>
      <w:marBottom w:val="0"/>
      <w:divBdr>
        <w:top w:val="none" w:sz="0" w:space="0" w:color="auto"/>
        <w:left w:val="none" w:sz="0" w:space="0" w:color="auto"/>
        <w:bottom w:val="none" w:sz="0" w:space="0" w:color="auto"/>
        <w:right w:val="none" w:sz="0" w:space="0" w:color="auto"/>
      </w:divBdr>
    </w:div>
    <w:div w:id="789276839">
      <w:bodyDiv w:val="1"/>
      <w:marLeft w:val="0"/>
      <w:marRight w:val="0"/>
      <w:marTop w:val="0"/>
      <w:marBottom w:val="0"/>
      <w:divBdr>
        <w:top w:val="none" w:sz="0" w:space="0" w:color="auto"/>
        <w:left w:val="none" w:sz="0" w:space="0" w:color="auto"/>
        <w:bottom w:val="none" w:sz="0" w:space="0" w:color="auto"/>
        <w:right w:val="none" w:sz="0" w:space="0" w:color="auto"/>
      </w:divBdr>
    </w:div>
    <w:div w:id="849490477">
      <w:bodyDiv w:val="1"/>
      <w:marLeft w:val="0"/>
      <w:marRight w:val="0"/>
      <w:marTop w:val="0"/>
      <w:marBottom w:val="0"/>
      <w:divBdr>
        <w:top w:val="none" w:sz="0" w:space="0" w:color="auto"/>
        <w:left w:val="none" w:sz="0" w:space="0" w:color="auto"/>
        <w:bottom w:val="none" w:sz="0" w:space="0" w:color="auto"/>
        <w:right w:val="none" w:sz="0" w:space="0" w:color="auto"/>
      </w:divBdr>
    </w:div>
    <w:div w:id="946545249">
      <w:bodyDiv w:val="1"/>
      <w:marLeft w:val="0"/>
      <w:marRight w:val="0"/>
      <w:marTop w:val="0"/>
      <w:marBottom w:val="0"/>
      <w:divBdr>
        <w:top w:val="none" w:sz="0" w:space="0" w:color="auto"/>
        <w:left w:val="none" w:sz="0" w:space="0" w:color="auto"/>
        <w:bottom w:val="none" w:sz="0" w:space="0" w:color="auto"/>
        <w:right w:val="none" w:sz="0" w:space="0" w:color="auto"/>
      </w:divBdr>
    </w:div>
    <w:div w:id="965815415">
      <w:bodyDiv w:val="1"/>
      <w:marLeft w:val="0"/>
      <w:marRight w:val="0"/>
      <w:marTop w:val="0"/>
      <w:marBottom w:val="0"/>
      <w:divBdr>
        <w:top w:val="none" w:sz="0" w:space="0" w:color="auto"/>
        <w:left w:val="none" w:sz="0" w:space="0" w:color="auto"/>
        <w:bottom w:val="none" w:sz="0" w:space="0" w:color="auto"/>
        <w:right w:val="none" w:sz="0" w:space="0" w:color="auto"/>
      </w:divBdr>
    </w:div>
    <w:div w:id="974214932">
      <w:bodyDiv w:val="1"/>
      <w:marLeft w:val="0"/>
      <w:marRight w:val="0"/>
      <w:marTop w:val="0"/>
      <w:marBottom w:val="0"/>
      <w:divBdr>
        <w:top w:val="none" w:sz="0" w:space="0" w:color="auto"/>
        <w:left w:val="none" w:sz="0" w:space="0" w:color="auto"/>
        <w:bottom w:val="none" w:sz="0" w:space="0" w:color="auto"/>
        <w:right w:val="none" w:sz="0" w:space="0" w:color="auto"/>
      </w:divBdr>
    </w:div>
    <w:div w:id="1128626662">
      <w:bodyDiv w:val="1"/>
      <w:marLeft w:val="0"/>
      <w:marRight w:val="0"/>
      <w:marTop w:val="0"/>
      <w:marBottom w:val="0"/>
      <w:divBdr>
        <w:top w:val="none" w:sz="0" w:space="0" w:color="auto"/>
        <w:left w:val="none" w:sz="0" w:space="0" w:color="auto"/>
        <w:bottom w:val="none" w:sz="0" w:space="0" w:color="auto"/>
        <w:right w:val="none" w:sz="0" w:space="0" w:color="auto"/>
      </w:divBdr>
    </w:div>
    <w:div w:id="1183126425">
      <w:bodyDiv w:val="1"/>
      <w:marLeft w:val="0"/>
      <w:marRight w:val="0"/>
      <w:marTop w:val="0"/>
      <w:marBottom w:val="0"/>
      <w:divBdr>
        <w:top w:val="none" w:sz="0" w:space="0" w:color="auto"/>
        <w:left w:val="none" w:sz="0" w:space="0" w:color="auto"/>
        <w:bottom w:val="none" w:sz="0" w:space="0" w:color="auto"/>
        <w:right w:val="none" w:sz="0" w:space="0" w:color="auto"/>
      </w:divBdr>
    </w:div>
    <w:div w:id="1209607757">
      <w:bodyDiv w:val="1"/>
      <w:marLeft w:val="0"/>
      <w:marRight w:val="0"/>
      <w:marTop w:val="0"/>
      <w:marBottom w:val="0"/>
      <w:divBdr>
        <w:top w:val="none" w:sz="0" w:space="0" w:color="auto"/>
        <w:left w:val="none" w:sz="0" w:space="0" w:color="auto"/>
        <w:bottom w:val="none" w:sz="0" w:space="0" w:color="auto"/>
        <w:right w:val="none" w:sz="0" w:space="0" w:color="auto"/>
      </w:divBdr>
    </w:div>
    <w:div w:id="1244528932">
      <w:bodyDiv w:val="1"/>
      <w:marLeft w:val="0"/>
      <w:marRight w:val="0"/>
      <w:marTop w:val="0"/>
      <w:marBottom w:val="0"/>
      <w:divBdr>
        <w:top w:val="none" w:sz="0" w:space="0" w:color="auto"/>
        <w:left w:val="none" w:sz="0" w:space="0" w:color="auto"/>
        <w:bottom w:val="none" w:sz="0" w:space="0" w:color="auto"/>
        <w:right w:val="none" w:sz="0" w:space="0" w:color="auto"/>
      </w:divBdr>
    </w:div>
    <w:div w:id="1246721024">
      <w:bodyDiv w:val="1"/>
      <w:marLeft w:val="0"/>
      <w:marRight w:val="0"/>
      <w:marTop w:val="0"/>
      <w:marBottom w:val="0"/>
      <w:divBdr>
        <w:top w:val="none" w:sz="0" w:space="0" w:color="auto"/>
        <w:left w:val="none" w:sz="0" w:space="0" w:color="auto"/>
        <w:bottom w:val="none" w:sz="0" w:space="0" w:color="auto"/>
        <w:right w:val="none" w:sz="0" w:space="0" w:color="auto"/>
      </w:divBdr>
    </w:div>
    <w:div w:id="1332368603">
      <w:bodyDiv w:val="1"/>
      <w:marLeft w:val="0"/>
      <w:marRight w:val="0"/>
      <w:marTop w:val="0"/>
      <w:marBottom w:val="0"/>
      <w:divBdr>
        <w:top w:val="none" w:sz="0" w:space="0" w:color="auto"/>
        <w:left w:val="none" w:sz="0" w:space="0" w:color="auto"/>
        <w:bottom w:val="none" w:sz="0" w:space="0" w:color="auto"/>
        <w:right w:val="none" w:sz="0" w:space="0" w:color="auto"/>
      </w:divBdr>
    </w:div>
    <w:div w:id="1333608048">
      <w:bodyDiv w:val="1"/>
      <w:marLeft w:val="0"/>
      <w:marRight w:val="0"/>
      <w:marTop w:val="0"/>
      <w:marBottom w:val="0"/>
      <w:divBdr>
        <w:top w:val="none" w:sz="0" w:space="0" w:color="auto"/>
        <w:left w:val="none" w:sz="0" w:space="0" w:color="auto"/>
        <w:bottom w:val="none" w:sz="0" w:space="0" w:color="auto"/>
        <w:right w:val="none" w:sz="0" w:space="0" w:color="auto"/>
      </w:divBdr>
    </w:div>
    <w:div w:id="1336349278">
      <w:bodyDiv w:val="1"/>
      <w:marLeft w:val="0"/>
      <w:marRight w:val="0"/>
      <w:marTop w:val="0"/>
      <w:marBottom w:val="0"/>
      <w:divBdr>
        <w:top w:val="none" w:sz="0" w:space="0" w:color="auto"/>
        <w:left w:val="none" w:sz="0" w:space="0" w:color="auto"/>
        <w:bottom w:val="none" w:sz="0" w:space="0" w:color="auto"/>
        <w:right w:val="none" w:sz="0" w:space="0" w:color="auto"/>
      </w:divBdr>
    </w:div>
    <w:div w:id="1342587924">
      <w:bodyDiv w:val="1"/>
      <w:marLeft w:val="0"/>
      <w:marRight w:val="0"/>
      <w:marTop w:val="0"/>
      <w:marBottom w:val="0"/>
      <w:divBdr>
        <w:top w:val="none" w:sz="0" w:space="0" w:color="auto"/>
        <w:left w:val="none" w:sz="0" w:space="0" w:color="auto"/>
        <w:bottom w:val="none" w:sz="0" w:space="0" w:color="auto"/>
        <w:right w:val="none" w:sz="0" w:space="0" w:color="auto"/>
      </w:divBdr>
    </w:div>
    <w:div w:id="1392801872">
      <w:bodyDiv w:val="1"/>
      <w:marLeft w:val="0"/>
      <w:marRight w:val="0"/>
      <w:marTop w:val="0"/>
      <w:marBottom w:val="0"/>
      <w:divBdr>
        <w:top w:val="none" w:sz="0" w:space="0" w:color="auto"/>
        <w:left w:val="none" w:sz="0" w:space="0" w:color="auto"/>
        <w:bottom w:val="none" w:sz="0" w:space="0" w:color="auto"/>
        <w:right w:val="none" w:sz="0" w:space="0" w:color="auto"/>
      </w:divBdr>
    </w:div>
    <w:div w:id="1469131638">
      <w:bodyDiv w:val="1"/>
      <w:marLeft w:val="0"/>
      <w:marRight w:val="0"/>
      <w:marTop w:val="0"/>
      <w:marBottom w:val="0"/>
      <w:divBdr>
        <w:top w:val="none" w:sz="0" w:space="0" w:color="auto"/>
        <w:left w:val="none" w:sz="0" w:space="0" w:color="auto"/>
        <w:bottom w:val="none" w:sz="0" w:space="0" w:color="auto"/>
        <w:right w:val="none" w:sz="0" w:space="0" w:color="auto"/>
      </w:divBdr>
    </w:div>
    <w:div w:id="1486778038">
      <w:bodyDiv w:val="1"/>
      <w:marLeft w:val="0"/>
      <w:marRight w:val="0"/>
      <w:marTop w:val="0"/>
      <w:marBottom w:val="0"/>
      <w:divBdr>
        <w:top w:val="none" w:sz="0" w:space="0" w:color="auto"/>
        <w:left w:val="none" w:sz="0" w:space="0" w:color="auto"/>
        <w:bottom w:val="none" w:sz="0" w:space="0" w:color="auto"/>
        <w:right w:val="none" w:sz="0" w:space="0" w:color="auto"/>
      </w:divBdr>
    </w:div>
    <w:div w:id="1501503279">
      <w:bodyDiv w:val="1"/>
      <w:marLeft w:val="0"/>
      <w:marRight w:val="0"/>
      <w:marTop w:val="0"/>
      <w:marBottom w:val="0"/>
      <w:divBdr>
        <w:top w:val="none" w:sz="0" w:space="0" w:color="auto"/>
        <w:left w:val="none" w:sz="0" w:space="0" w:color="auto"/>
        <w:bottom w:val="none" w:sz="0" w:space="0" w:color="auto"/>
        <w:right w:val="none" w:sz="0" w:space="0" w:color="auto"/>
      </w:divBdr>
    </w:div>
    <w:div w:id="1516462053">
      <w:bodyDiv w:val="1"/>
      <w:marLeft w:val="0"/>
      <w:marRight w:val="0"/>
      <w:marTop w:val="0"/>
      <w:marBottom w:val="0"/>
      <w:divBdr>
        <w:top w:val="none" w:sz="0" w:space="0" w:color="auto"/>
        <w:left w:val="none" w:sz="0" w:space="0" w:color="auto"/>
        <w:bottom w:val="none" w:sz="0" w:space="0" w:color="auto"/>
        <w:right w:val="none" w:sz="0" w:space="0" w:color="auto"/>
      </w:divBdr>
    </w:div>
    <w:div w:id="1550805099">
      <w:bodyDiv w:val="1"/>
      <w:marLeft w:val="0"/>
      <w:marRight w:val="0"/>
      <w:marTop w:val="0"/>
      <w:marBottom w:val="0"/>
      <w:divBdr>
        <w:top w:val="none" w:sz="0" w:space="0" w:color="auto"/>
        <w:left w:val="none" w:sz="0" w:space="0" w:color="auto"/>
        <w:bottom w:val="none" w:sz="0" w:space="0" w:color="auto"/>
        <w:right w:val="none" w:sz="0" w:space="0" w:color="auto"/>
      </w:divBdr>
    </w:div>
    <w:div w:id="1606427959">
      <w:bodyDiv w:val="1"/>
      <w:marLeft w:val="0"/>
      <w:marRight w:val="0"/>
      <w:marTop w:val="0"/>
      <w:marBottom w:val="0"/>
      <w:divBdr>
        <w:top w:val="none" w:sz="0" w:space="0" w:color="auto"/>
        <w:left w:val="none" w:sz="0" w:space="0" w:color="auto"/>
        <w:bottom w:val="none" w:sz="0" w:space="0" w:color="auto"/>
        <w:right w:val="none" w:sz="0" w:space="0" w:color="auto"/>
      </w:divBdr>
    </w:div>
    <w:div w:id="1618439797">
      <w:bodyDiv w:val="1"/>
      <w:marLeft w:val="0"/>
      <w:marRight w:val="0"/>
      <w:marTop w:val="0"/>
      <w:marBottom w:val="0"/>
      <w:divBdr>
        <w:top w:val="none" w:sz="0" w:space="0" w:color="auto"/>
        <w:left w:val="none" w:sz="0" w:space="0" w:color="auto"/>
        <w:bottom w:val="none" w:sz="0" w:space="0" w:color="auto"/>
        <w:right w:val="none" w:sz="0" w:space="0" w:color="auto"/>
      </w:divBdr>
    </w:div>
    <w:div w:id="1686515083">
      <w:bodyDiv w:val="1"/>
      <w:marLeft w:val="0"/>
      <w:marRight w:val="0"/>
      <w:marTop w:val="0"/>
      <w:marBottom w:val="0"/>
      <w:divBdr>
        <w:top w:val="none" w:sz="0" w:space="0" w:color="auto"/>
        <w:left w:val="none" w:sz="0" w:space="0" w:color="auto"/>
        <w:bottom w:val="none" w:sz="0" w:space="0" w:color="auto"/>
        <w:right w:val="none" w:sz="0" w:space="0" w:color="auto"/>
      </w:divBdr>
    </w:div>
    <w:div w:id="1686515544">
      <w:bodyDiv w:val="1"/>
      <w:marLeft w:val="0"/>
      <w:marRight w:val="0"/>
      <w:marTop w:val="0"/>
      <w:marBottom w:val="0"/>
      <w:divBdr>
        <w:top w:val="none" w:sz="0" w:space="0" w:color="auto"/>
        <w:left w:val="none" w:sz="0" w:space="0" w:color="auto"/>
        <w:bottom w:val="none" w:sz="0" w:space="0" w:color="auto"/>
        <w:right w:val="none" w:sz="0" w:space="0" w:color="auto"/>
      </w:divBdr>
    </w:div>
    <w:div w:id="1816094970">
      <w:bodyDiv w:val="1"/>
      <w:marLeft w:val="0"/>
      <w:marRight w:val="0"/>
      <w:marTop w:val="0"/>
      <w:marBottom w:val="0"/>
      <w:divBdr>
        <w:top w:val="none" w:sz="0" w:space="0" w:color="auto"/>
        <w:left w:val="none" w:sz="0" w:space="0" w:color="auto"/>
        <w:bottom w:val="none" w:sz="0" w:space="0" w:color="auto"/>
        <w:right w:val="none" w:sz="0" w:space="0" w:color="auto"/>
      </w:divBdr>
    </w:div>
    <w:div w:id="1832795639">
      <w:bodyDiv w:val="1"/>
      <w:marLeft w:val="0"/>
      <w:marRight w:val="0"/>
      <w:marTop w:val="0"/>
      <w:marBottom w:val="0"/>
      <w:divBdr>
        <w:top w:val="none" w:sz="0" w:space="0" w:color="auto"/>
        <w:left w:val="none" w:sz="0" w:space="0" w:color="auto"/>
        <w:bottom w:val="none" w:sz="0" w:space="0" w:color="auto"/>
        <w:right w:val="none" w:sz="0" w:space="0" w:color="auto"/>
      </w:divBdr>
    </w:div>
    <w:div w:id="1893081330">
      <w:bodyDiv w:val="1"/>
      <w:marLeft w:val="0"/>
      <w:marRight w:val="0"/>
      <w:marTop w:val="0"/>
      <w:marBottom w:val="0"/>
      <w:divBdr>
        <w:top w:val="none" w:sz="0" w:space="0" w:color="auto"/>
        <w:left w:val="none" w:sz="0" w:space="0" w:color="auto"/>
        <w:bottom w:val="none" w:sz="0" w:space="0" w:color="auto"/>
        <w:right w:val="none" w:sz="0" w:space="0" w:color="auto"/>
      </w:divBdr>
    </w:div>
    <w:div w:id="1908571573">
      <w:bodyDiv w:val="1"/>
      <w:marLeft w:val="0"/>
      <w:marRight w:val="0"/>
      <w:marTop w:val="0"/>
      <w:marBottom w:val="0"/>
      <w:divBdr>
        <w:top w:val="none" w:sz="0" w:space="0" w:color="auto"/>
        <w:left w:val="none" w:sz="0" w:space="0" w:color="auto"/>
        <w:bottom w:val="none" w:sz="0" w:space="0" w:color="auto"/>
        <w:right w:val="none" w:sz="0" w:space="0" w:color="auto"/>
      </w:divBdr>
    </w:div>
    <w:div w:id="1908833980">
      <w:bodyDiv w:val="1"/>
      <w:marLeft w:val="0"/>
      <w:marRight w:val="0"/>
      <w:marTop w:val="0"/>
      <w:marBottom w:val="0"/>
      <w:divBdr>
        <w:top w:val="none" w:sz="0" w:space="0" w:color="auto"/>
        <w:left w:val="none" w:sz="0" w:space="0" w:color="auto"/>
        <w:bottom w:val="none" w:sz="0" w:space="0" w:color="auto"/>
        <w:right w:val="none" w:sz="0" w:space="0" w:color="auto"/>
      </w:divBdr>
    </w:div>
    <w:div w:id="1922372007">
      <w:bodyDiv w:val="1"/>
      <w:marLeft w:val="0"/>
      <w:marRight w:val="0"/>
      <w:marTop w:val="0"/>
      <w:marBottom w:val="0"/>
      <w:divBdr>
        <w:top w:val="none" w:sz="0" w:space="0" w:color="auto"/>
        <w:left w:val="none" w:sz="0" w:space="0" w:color="auto"/>
        <w:bottom w:val="none" w:sz="0" w:space="0" w:color="auto"/>
        <w:right w:val="none" w:sz="0" w:space="0" w:color="auto"/>
      </w:divBdr>
    </w:div>
    <w:div w:id="1930698311">
      <w:bodyDiv w:val="1"/>
      <w:marLeft w:val="0"/>
      <w:marRight w:val="0"/>
      <w:marTop w:val="0"/>
      <w:marBottom w:val="0"/>
      <w:divBdr>
        <w:top w:val="none" w:sz="0" w:space="0" w:color="auto"/>
        <w:left w:val="none" w:sz="0" w:space="0" w:color="auto"/>
        <w:bottom w:val="none" w:sz="0" w:space="0" w:color="auto"/>
        <w:right w:val="none" w:sz="0" w:space="0" w:color="auto"/>
      </w:divBdr>
    </w:div>
    <w:div w:id="1945726814">
      <w:bodyDiv w:val="1"/>
      <w:marLeft w:val="0"/>
      <w:marRight w:val="0"/>
      <w:marTop w:val="0"/>
      <w:marBottom w:val="0"/>
      <w:divBdr>
        <w:top w:val="none" w:sz="0" w:space="0" w:color="auto"/>
        <w:left w:val="none" w:sz="0" w:space="0" w:color="auto"/>
        <w:bottom w:val="none" w:sz="0" w:space="0" w:color="auto"/>
        <w:right w:val="none" w:sz="0" w:space="0" w:color="auto"/>
      </w:divBdr>
    </w:div>
    <w:div w:id="1948416881">
      <w:bodyDiv w:val="1"/>
      <w:marLeft w:val="0"/>
      <w:marRight w:val="0"/>
      <w:marTop w:val="0"/>
      <w:marBottom w:val="0"/>
      <w:divBdr>
        <w:top w:val="none" w:sz="0" w:space="0" w:color="auto"/>
        <w:left w:val="none" w:sz="0" w:space="0" w:color="auto"/>
        <w:bottom w:val="none" w:sz="0" w:space="0" w:color="auto"/>
        <w:right w:val="none" w:sz="0" w:space="0" w:color="auto"/>
      </w:divBdr>
    </w:div>
    <w:div w:id="1952473177">
      <w:bodyDiv w:val="1"/>
      <w:marLeft w:val="0"/>
      <w:marRight w:val="0"/>
      <w:marTop w:val="0"/>
      <w:marBottom w:val="0"/>
      <w:divBdr>
        <w:top w:val="none" w:sz="0" w:space="0" w:color="auto"/>
        <w:left w:val="none" w:sz="0" w:space="0" w:color="auto"/>
        <w:bottom w:val="none" w:sz="0" w:space="0" w:color="auto"/>
        <w:right w:val="none" w:sz="0" w:space="0" w:color="auto"/>
      </w:divBdr>
    </w:div>
    <w:div w:id="1990358341">
      <w:bodyDiv w:val="1"/>
      <w:marLeft w:val="0"/>
      <w:marRight w:val="0"/>
      <w:marTop w:val="0"/>
      <w:marBottom w:val="0"/>
      <w:divBdr>
        <w:top w:val="none" w:sz="0" w:space="0" w:color="auto"/>
        <w:left w:val="none" w:sz="0" w:space="0" w:color="auto"/>
        <w:bottom w:val="none" w:sz="0" w:space="0" w:color="auto"/>
        <w:right w:val="none" w:sz="0" w:space="0" w:color="auto"/>
      </w:divBdr>
    </w:div>
    <w:div w:id="2076853962">
      <w:bodyDiv w:val="1"/>
      <w:marLeft w:val="0"/>
      <w:marRight w:val="0"/>
      <w:marTop w:val="0"/>
      <w:marBottom w:val="0"/>
      <w:divBdr>
        <w:top w:val="none" w:sz="0" w:space="0" w:color="auto"/>
        <w:left w:val="none" w:sz="0" w:space="0" w:color="auto"/>
        <w:bottom w:val="none" w:sz="0" w:space="0" w:color="auto"/>
        <w:right w:val="none" w:sz="0" w:space="0" w:color="auto"/>
      </w:divBdr>
    </w:div>
    <w:div w:id="2079745314">
      <w:bodyDiv w:val="1"/>
      <w:marLeft w:val="0"/>
      <w:marRight w:val="0"/>
      <w:marTop w:val="0"/>
      <w:marBottom w:val="0"/>
      <w:divBdr>
        <w:top w:val="none" w:sz="0" w:space="0" w:color="auto"/>
        <w:left w:val="none" w:sz="0" w:space="0" w:color="auto"/>
        <w:bottom w:val="none" w:sz="0" w:space="0" w:color="auto"/>
        <w:right w:val="none" w:sz="0" w:space="0" w:color="auto"/>
      </w:divBdr>
    </w:div>
    <w:div w:id="2091270614">
      <w:bodyDiv w:val="1"/>
      <w:marLeft w:val="0"/>
      <w:marRight w:val="0"/>
      <w:marTop w:val="0"/>
      <w:marBottom w:val="0"/>
      <w:divBdr>
        <w:top w:val="none" w:sz="0" w:space="0" w:color="auto"/>
        <w:left w:val="none" w:sz="0" w:space="0" w:color="auto"/>
        <w:bottom w:val="none" w:sz="0" w:space="0" w:color="auto"/>
        <w:right w:val="none" w:sz="0" w:space="0" w:color="auto"/>
      </w:divBdr>
    </w:div>
    <w:div w:id="21328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sliit.sharepoint.com/sites/cdap-2019-lecturevideos/Shared%20Documents/Documents/19-087_SRS.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svg"/><Relationship Id="rId42" Type="http://schemas.openxmlformats.org/officeDocument/2006/relationships/image" Target="media/image2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sv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hyperlink" Target="https://mysliit.sharepoint.com/sites/cdap-2019-lecturevideos/Shared%20Documents/Documents/19-087_SRS.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sv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sliit.sharepoint.com/sites/cdap-2019-lecturevideos/Shared%20Documents/Documents/19-087_SRS.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6A78536CDFA3488E4C9B3A0EFBB11C" ma:contentTypeVersion="8" ma:contentTypeDescription="Create a new document." ma:contentTypeScope="" ma:versionID="b7b256acb8e6bd3cae8345406767b5a5">
  <xsd:schema xmlns:xsd="http://www.w3.org/2001/XMLSchema" xmlns:xs="http://www.w3.org/2001/XMLSchema" xmlns:p="http://schemas.microsoft.com/office/2006/metadata/properties" xmlns:ns2="a8b67f62-8988-404a-86c6-97fa43bb1461" xmlns:ns3="f5940f86-c4a4-4055-8668-7c4942757fa3" targetNamespace="http://schemas.microsoft.com/office/2006/metadata/properties" ma:root="true" ma:fieldsID="bd644c8fa9ca8e91569b408ca0a6759f" ns2:_="" ns3:_="">
    <xsd:import namespace="a8b67f62-8988-404a-86c6-97fa43bb1461"/>
    <xsd:import namespace="f5940f86-c4a4-4055-8668-7c4942757f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67f62-8988-404a-86c6-97fa43bb1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40f86-c4a4-4055-8668-7c4942757fa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SECU1</b:Tag>
    <b:SourceType>InternetSite</b:SourceType>
    <b:Guid>{9784A5AC-9FF7-4274-A1A7-4B19E4BBEEE0}</b:Guid>
    <b:Title>Static Application Security Testing (SAST) - Gartner IT Glossary</b:Title>
    <b:Year>2019</b:Year>
    <b:ProductionCompany>Gartner IT Glossary</b:ProductionCompany>
    <b:YearAccessed>2019</b:YearAccessed>
    <b:MonthAccessed>May</b:MonthAccessed>
    <b:DayAccessed>13</b:DayAccessed>
    <b:URL>https://www.gartner.com/it-glossary/static-application-security-testing-sast</b:URL>
    <b:RefOrder>4</b:RefOrder>
  </b:Source>
  <b:Source>
    <b:Tag>SECU2</b:Tag>
    <b:SourceType>InternetSite</b:SourceType>
    <b:Guid>{8E96A2C8-FA2E-49A4-A406-AF72D3C1C923}</b:Guid>
    <b:Title>OAuth 2.0 — OAuth</b:Title>
    <b:ProductionCompany>Oauth.net</b:ProductionCompany>
    <b:Year>2019</b:Year>
    <b:YearAccessed>2019</b:YearAccessed>
    <b:MonthAccessed>May</b:MonthAccessed>
    <b:DayAccessed>13</b:DayAccessed>
    <b:URL>https://oauth.net/2/</b:URL>
    <b:RefOrder>3</b:RefOrder>
  </b:Source>
  <b:Source>
    <b:Tag>Imp151</b:Tag>
    <b:SourceType>InternetSite</b:SourceType>
    <b:Guid>{39ED030C-50BB-4933-80E3-C2632E16C212}</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1</b:RefOrder>
  </b:Source>
  <b:Source>
    <b:Tag>Micro1</b:Tag>
    <b:SourceType>InternetSite</b:SourceType>
    <b:Guid>{737D69E4-E572-4DD6-9C83-5005137DBD61}</b:Guid>
    <b:Title>Benefits of Microservices - Microservices on AWS</b:Title>
    <b:ProductionCompany>Docs.aws.amazon.com</b:ProductionCompany>
    <b:Year>2019</b:Year>
    <b:YearAccessed>2019</b:YearAccessed>
    <b:MonthAccessed>April</b:MonthAccessed>
    <b:DayAccessed>20</b:DayAccessed>
    <b:URL>https://docs.aws.amazon.com/aws-technical-content/latest/microservices-on-aws/benefits-of-microservices.html</b:URL>
    <b:RefOrder>2</b:RefOrder>
  </b:Source>
</b:Sources>
</file>

<file path=customXml/itemProps1.xml><?xml version="1.0" encoding="utf-8"?>
<ds:datastoreItem xmlns:ds="http://schemas.openxmlformats.org/officeDocument/2006/customXml" ds:itemID="{2DA3307A-E15A-4C9F-AE78-B12EA2E53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67f62-8988-404a-86c6-97fa43bb1461"/>
    <ds:schemaRef ds:uri="f5940f86-c4a4-4055-8668-7c494275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57EDD-E29C-4D70-9CD2-E5A26BC262B5}">
  <ds:schemaRefs>
    <ds:schemaRef ds:uri="http://schemas.microsoft.com/sharepoint/v3/contenttype/forms"/>
  </ds:schemaRefs>
</ds:datastoreItem>
</file>

<file path=customXml/itemProps3.xml><?xml version="1.0" encoding="utf-8"?>
<ds:datastoreItem xmlns:ds="http://schemas.openxmlformats.org/officeDocument/2006/customXml" ds:itemID="{95FA5CF0-592C-4430-AE5F-01C2606E84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56E3CB-A324-4273-9A43-355F5ECAE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4911</Words>
  <Characters>27993</Characters>
  <Application>Microsoft Office Word</Application>
  <DocSecurity>0</DocSecurity>
  <Lines>233</Lines>
  <Paragraphs>65</Paragraphs>
  <ScaleCrop>false</ScaleCrop>
  <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Karunaratne D.C. it16037434</dc:creator>
  <cp:keywords/>
  <dc:description/>
  <cp:lastModifiedBy>Karunaratne D.C. it16037434</cp:lastModifiedBy>
  <cp:revision>616</cp:revision>
  <cp:lastPrinted>2019-05-12T21:48:00Z</cp:lastPrinted>
  <dcterms:created xsi:type="dcterms:W3CDTF">2019-04-24T03:49:00Z</dcterms:created>
  <dcterms:modified xsi:type="dcterms:W3CDTF">2019-09-20T08:46:00Z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0x010100106A78536CDFA3488E4C9B3A0EFBB11C</vt:lpwstr>
  </property>
</Properties>
</file>